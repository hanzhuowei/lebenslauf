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342" w:rsidRPr="003223D3" w:rsidRDefault="003544BF" w:rsidP="00D763D2">
      <w:pPr>
        <w:ind w:left="620" w:right="200"/>
        <w:jc w:val="center"/>
        <w:rPr>
          <w:b/>
          <w:spacing w:val="30"/>
          <w:sz w:val="36"/>
          <w:szCs w:val="32"/>
        </w:rPr>
      </w:pPr>
      <w:r w:rsidRPr="003223D3">
        <w:rPr>
          <w:b/>
          <w:spacing w:val="30"/>
          <w:sz w:val="36"/>
          <w:szCs w:val="32"/>
        </w:rPr>
        <w:t>Zhuowe</w:t>
      </w:r>
      <w:ins w:id="0" w:author="han" w:date="2015-07-27T15:52:00Z">
        <w:r w:rsidR="00BE75B1">
          <w:rPr>
            <w:b/>
            <w:spacing w:val="30"/>
            <w:sz w:val="36"/>
            <w:szCs w:val="32"/>
          </w:rPr>
          <w:t xml:space="preserve">i </w:t>
        </w:r>
      </w:ins>
      <w:del w:id="1" w:author="han" w:date="2015-07-27T15:52:00Z">
        <w:r w:rsidRPr="003223D3" w:rsidDel="00BE75B1">
          <w:rPr>
            <w:b/>
            <w:spacing w:val="30"/>
            <w:sz w:val="36"/>
            <w:szCs w:val="32"/>
          </w:rPr>
          <w:delText>i</w:delText>
        </w:r>
      </w:del>
      <w:r w:rsidRPr="003223D3">
        <w:rPr>
          <w:b/>
          <w:spacing w:val="30"/>
          <w:sz w:val="36"/>
          <w:szCs w:val="32"/>
        </w:rPr>
        <w:t>Han</w:t>
      </w:r>
    </w:p>
    <w:p w:rsidR="00A83342" w:rsidRPr="003223D3" w:rsidRDefault="003544BF" w:rsidP="00D763D2">
      <w:pPr>
        <w:pBdr>
          <w:bottom w:val="single" w:sz="6" w:space="1" w:color="auto"/>
        </w:pBdr>
        <w:spacing w:before="120"/>
        <w:ind w:left="620" w:right="200"/>
        <w:jc w:val="center"/>
        <w:rPr>
          <w:color w:val="A6A6A6"/>
          <w:sz w:val="28"/>
          <w:szCs w:val="24"/>
        </w:rPr>
      </w:pPr>
      <w:r w:rsidRPr="003223D3">
        <w:rPr>
          <w:color w:val="A6A6A6"/>
          <w:sz w:val="28"/>
          <w:szCs w:val="24"/>
        </w:rPr>
        <w:t>Pfaffenwaldring 44D</w:t>
      </w:r>
      <w:r w:rsidR="00A83342" w:rsidRPr="003223D3">
        <w:rPr>
          <w:color w:val="A6A6A6"/>
          <w:sz w:val="28"/>
          <w:szCs w:val="24"/>
        </w:rPr>
        <w:sym w:font="Symbol" w:char="F0B7"/>
      </w:r>
      <w:r w:rsidRPr="003223D3">
        <w:rPr>
          <w:color w:val="A6A6A6"/>
          <w:sz w:val="28"/>
          <w:szCs w:val="24"/>
        </w:rPr>
        <w:t>70569 Stuttgart</w:t>
      </w:r>
      <w:r w:rsidR="00A83342" w:rsidRPr="003223D3">
        <w:rPr>
          <w:color w:val="A6A6A6"/>
          <w:sz w:val="28"/>
          <w:szCs w:val="24"/>
        </w:rPr>
        <w:sym w:font="Symbol" w:char="F0B7"/>
      </w:r>
      <w:r w:rsidR="00A83342" w:rsidRPr="003223D3">
        <w:rPr>
          <w:color w:val="A6A6A6"/>
          <w:sz w:val="28"/>
          <w:szCs w:val="24"/>
        </w:rPr>
        <w:t xml:space="preserve">  Tel.: </w:t>
      </w:r>
      <w:r w:rsidRPr="003223D3">
        <w:rPr>
          <w:color w:val="A6A6A6"/>
          <w:sz w:val="28"/>
          <w:szCs w:val="24"/>
        </w:rPr>
        <w:t>0176/61891464</w:t>
      </w:r>
    </w:p>
    <w:p w:rsidR="001047B2" w:rsidRPr="003223D3" w:rsidRDefault="001047B2" w:rsidP="00D763D2">
      <w:pPr>
        <w:spacing w:before="120"/>
        <w:ind w:left="620" w:right="200"/>
        <w:rPr>
          <w:b/>
          <w:bCs/>
          <w:i/>
          <w:iCs/>
          <w:spacing w:val="40"/>
          <w:sz w:val="36"/>
          <w:szCs w:val="32"/>
        </w:rPr>
      </w:pPr>
    </w:p>
    <w:p w:rsidR="00000000" w:rsidRDefault="00A83342">
      <w:pPr>
        <w:spacing w:before="120"/>
        <w:ind w:left="426" w:right="200"/>
        <w:rPr>
          <w:b/>
          <w:bCs/>
          <w:i/>
          <w:iCs/>
          <w:spacing w:val="40"/>
          <w:sz w:val="36"/>
          <w:szCs w:val="32"/>
        </w:rPr>
        <w:pPrChange w:id="2" w:author="han" w:date="2015-07-27T16:11:00Z">
          <w:pPr>
            <w:spacing w:before="120"/>
            <w:ind w:left="620" w:right="200"/>
          </w:pPr>
        </w:pPrChange>
      </w:pPr>
      <w:r w:rsidRPr="003223D3">
        <w:rPr>
          <w:b/>
          <w:bCs/>
          <w:i/>
          <w:iCs/>
          <w:spacing w:val="40"/>
          <w:sz w:val="36"/>
          <w:szCs w:val="32"/>
        </w:rPr>
        <w:t>Tätigkeits</w:t>
      </w:r>
      <w:r w:rsidR="003544BF" w:rsidRPr="003223D3">
        <w:rPr>
          <w:b/>
          <w:bCs/>
          <w:i/>
          <w:iCs/>
          <w:spacing w:val="40"/>
          <w:sz w:val="36"/>
          <w:szCs w:val="32"/>
        </w:rPr>
        <w:t>beschreibung</w:t>
      </w:r>
      <w:r w:rsidRPr="003223D3">
        <w:rPr>
          <w:b/>
          <w:bCs/>
          <w:i/>
          <w:iCs/>
          <w:spacing w:val="40"/>
          <w:sz w:val="36"/>
          <w:szCs w:val="32"/>
        </w:rPr>
        <w:t xml:space="preserve"> I</w:t>
      </w:r>
    </w:p>
    <w:p w:rsidR="00000000" w:rsidRDefault="003544BF">
      <w:pPr>
        <w:tabs>
          <w:tab w:val="left" w:pos="284"/>
          <w:tab w:val="left" w:pos="2552"/>
        </w:tabs>
        <w:ind w:left="426" w:right="200"/>
        <w:rPr>
          <w:sz w:val="28"/>
          <w:szCs w:val="24"/>
        </w:rPr>
        <w:pPrChange w:id="3" w:author="han" w:date="2015-07-27T16:11:00Z">
          <w:pPr>
            <w:tabs>
              <w:tab w:val="left" w:pos="284"/>
              <w:tab w:val="left" w:pos="2552"/>
            </w:tabs>
            <w:ind w:left="620" w:right="200"/>
          </w:pPr>
        </w:pPrChange>
      </w:pPr>
      <w:r w:rsidRPr="003223D3">
        <w:rPr>
          <w:sz w:val="28"/>
          <w:szCs w:val="24"/>
        </w:rPr>
        <w:t>09/2013 – 03/2014 Forschungsarbeit, Robert Bosch GmbH, Leonberg</w:t>
      </w:r>
      <w:del w:id="4" w:author="Christoph Schmidt" w:date="2015-07-25T13:39:00Z">
        <w:r w:rsidRPr="003223D3" w:rsidDel="006228BC">
          <w:rPr>
            <w:sz w:val="28"/>
            <w:szCs w:val="24"/>
          </w:rPr>
          <w:delText xml:space="preserve">, </w:delText>
        </w:r>
      </w:del>
    </w:p>
    <w:p w:rsidR="001047B2" w:rsidRPr="003223D3" w:rsidRDefault="001047B2" w:rsidP="00D763D2">
      <w:pPr>
        <w:tabs>
          <w:tab w:val="left" w:pos="284"/>
          <w:tab w:val="left" w:pos="2552"/>
        </w:tabs>
        <w:ind w:left="620" w:right="200"/>
        <w:rPr>
          <w:sz w:val="28"/>
          <w:szCs w:val="24"/>
        </w:rPr>
      </w:pPr>
    </w:p>
    <w:p w:rsidR="001047B2" w:rsidRPr="003223D3" w:rsidRDefault="001047B2" w:rsidP="006571D3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752" w:right="200" w:hanging="2552"/>
        <w:rPr>
          <w:b/>
          <w:bCs/>
          <w:sz w:val="28"/>
          <w:szCs w:val="24"/>
        </w:rPr>
      </w:pPr>
      <w:r w:rsidRPr="003223D3">
        <w:rPr>
          <w:b/>
          <w:bCs/>
          <w:color w:val="8DB3E2"/>
          <w:sz w:val="28"/>
          <w:szCs w:val="24"/>
        </w:rPr>
        <w:sym w:font="Wingdings" w:char="F06E"/>
      </w:r>
      <w:r w:rsidRPr="003223D3">
        <w:rPr>
          <w:b/>
          <w:bCs/>
          <w:sz w:val="28"/>
          <w:szCs w:val="24"/>
          <w:u w:val="single"/>
        </w:rPr>
        <w:t>Thema</w:t>
      </w:r>
    </w:p>
    <w:p w:rsidR="009478A3" w:rsidRDefault="001047B2" w:rsidP="009478A3">
      <w:pPr>
        <w:tabs>
          <w:tab w:val="left" w:pos="284"/>
        </w:tabs>
        <w:ind w:leftChars="73" w:left="426" w:right="200" w:hangingChars="100" w:hanging="280"/>
        <w:rPr>
          <w:sz w:val="28"/>
          <w:szCs w:val="24"/>
        </w:rPr>
        <w:pPrChange w:id="5" w:author="han" w:date="2015-07-27T15:53:00Z">
          <w:pPr>
            <w:tabs>
              <w:tab w:val="left" w:pos="284"/>
              <w:tab w:val="left" w:pos="2552"/>
            </w:tabs>
            <w:ind w:left="280" w:right="200" w:hangingChars="100" w:hanging="280"/>
          </w:pPr>
        </w:pPrChange>
      </w:pPr>
      <w:r w:rsidRPr="003223D3">
        <w:rPr>
          <w:sz w:val="28"/>
          <w:szCs w:val="24"/>
        </w:rPr>
        <w:tab/>
      </w:r>
      <w:ins w:id="6" w:author="han" w:date="2015-07-27T15:52:00Z">
        <w:r w:rsidR="00BE75B1">
          <w:rPr>
            <w:sz w:val="28"/>
            <w:szCs w:val="24"/>
          </w:rPr>
          <w:tab/>
        </w:r>
      </w:ins>
      <w:r w:rsidRPr="003223D3">
        <w:rPr>
          <w:sz w:val="28"/>
          <w:szCs w:val="24"/>
        </w:rPr>
        <w:t>Optimierung und Validierung der Parameter der adaptiven Schwelle im ultraschallbasierten Detektionssystem</w:t>
      </w:r>
    </w:p>
    <w:p w:rsidR="00160204" w:rsidRPr="003223D3" w:rsidRDefault="00160204" w:rsidP="003223D3">
      <w:pPr>
        <w:tabs>
          <w:tab w:val="left" w:pos="284"/>
          <w:tab w:val="left" w:pos="2552"/>
        </w:tabs>
        <w:ind w:left="280" w:right="200" w:hangingChars="100" w:hanging="280"/>
        <w:rPr>
          <w:sz w:val="28"/>
          <w:szCs w:val="24"/>
        </w:rPr>
      </w:pPr>
    </w:p>
    <w:p w:rsidR="001B6847" w:rsidRPr="003223D3" w:rsidRDefault="00A83342" w:rsidP="006571D3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752" w:right="200" w:hanging="2552"/>
        <w:rPr>
          <w:sz w:val="28"/>
          <w:szCs w:val="24"/>
        </w:rPr>
      </w:pPr>
      <w:r w:rsidRPr="003223D3">
        <w:rPr>
          <w:b/>
          <w:bCs/>
          <w:color w:val="8DB3E2"/>
          <w:sz w:val="28"/>
          <w:szCs w:val="24"/>
        </w:rPr>
        <w:sym w:font="Wingdings" w:char="F06E"/>
      </w:r>
      <w:r w:rsidR="001B6847" w:rsidRPr="003223D3">
        <w:rPr>
          <w:b/>
          <w:bCs/>
          <w:sz w:val="28"/>
          <w:szCs w:val="24"/>
          <w:u w:val="single"/>
        </w:rPr>
        <w:t>Aufgabe</w:t>
      </w:r>
    </w:p>
    <w:p w:rsidR="009478A3" w:rsidRDefault="001B6847" w:rsidP="009478A3">
      <w:pPr>
        <w:numPr>
          <w:ilvl w:val="0"/>
          <w:numId w:val="13"/>
        </w:numPr>
        <w:tabs>
          <w:tab w:val="left" w:pos="709"/>
        </w:tabs>
        <w:ind w:left="426" w:right="200" w:hanging="284"/>
        <w:rPr>
          <w:sz w:val="28"/>
          <w:szCs w:val="24"/>
        </w:rPr>
        <w:pPrChange w:id="7" w:author="han" w:date="2015-07-27T15:59:00Z">
          <w:pPr>
            <w:numPr>
              <w:numId w:val="13"/>
            </w:numPr>
            <w:tabs>
              <w:tab w:val="left" w:pos="567"/>
            </w:tabs>
            <w:ind w:left="567" w:right="200" w:hanging="367"/>
          </w:pPr>
        </w:pPrChange>
      </w:pPr>
      <w:r w:rsidRPr="003223D3">
        <w:rPr>
          <w:sz w:val="28"/>
          <w:szCs w:val="24"/>
        </w:rPr>
        <w:t>Auswerte-Algorithmus in Matlab weiterentwickeln mit dem Ziel einer weitgehenden Automatisierung der Tests</w:t>
      </w:r>
    </w:p>
    <w:p w:rsidR="009478A3" w:rsidRDefault="001B6847" w:rsidP="009478A3">
      <w:pPr>
        <w:numPr>
          <w:ilvl w:val="0"/>
          <w:numId w:val="13"/>
        </w:numPr>
        <w:tabs>
          <w:tab w:val="left" w:pos="284"/>
          <w:tab w:val="left" w:pos="567"/>
        </w:tabs>
        <w:ind w:left="426" w:right="200" w:hanging="284"/>
        <w:rPr>
          <w:sz w:val="28"/>
          <w:szCs w:val="24"/>
        </w:rPr>
        <w:pPrChange w:id="8" w:author="han" w:date="2015-07-27T15:56:00Z">
          <w:pPr>
            <w:numPr>
              <w:numId w:val="13"/>
            </w:numPr>
            <w:tabs>
              <w:tab w:val="left" w:pos="284"/>
              <w:tab w:val="left" w:pos="567"/>
            </w:tabs>
            <w:ind w:left="620" w:right="200" w:hanging="420"/>
          </w:pPr>
        </w:pPrChange>
      </w:pPr>
      <w:r w:rsidRPr="003223D3">
        <w:rPr>
          <w:sz w:val="28"/>
          <w:szCs w:val="24"/>
        </w:rPr>
        <w:t xml:space="preserve">Ermittlung fehlender Daten/Szenen </w:t>
      </w:r>
    </w:p>
    <w:p w:rsidR="009478A3" w:rsidRDefault="001B6847" w:rsidP="009478A3">
      <w:pPr>
        <w:numPr>
          <w:ilvl w:val="0"/>
          <w:numId w:val="13"/>
        </w:numPr>
        <w:tabs>
          <w:tab w:val="left" w:pos="142"/>
        </w:tabs>
        <w:ind w:leftChars="71" w:left="425" w:right="200" w:hangingChars="101" w:hanging="283"/>
        <w:rPr>
          <w:sz w:val="28"/>
          <w:szCs w:val="24"/>
        </w:rPr>
        <w:pPrChange w:id="9" w:author="han" w:date="2015-07-27T15:57:00Z">
          <w:pPr>
            <w:numPr>
              <w:numId w:val="13"/>
            </w:numPr>
            <w:tabs>
              <w:tab w:val="left" w:pos="284"/>
              <w:tab w:val="left" w:pos="567"/>
            </w:tabs>
            <w:ind w:left="620" w:right="200" w:hanging="420"/>
          </w:pPr>
        </w:pPrChange>
      </w:pPr>
      <w:r w:rsidRPr="003223D3">
        <w:rPr>
          <w:sz w:val="28"/>
          <w:szCs w:val="24"/>
        </w:rPr>
        <w:t>Entwicklung von Ansätzen zur Verbesserung des Algorithmus</w:t>
      </w:r>
    </w:p>
    <w:p w:rsidR="001B6847" w:rsidRPr="003223D3" w:rsidRDefault="001B6847" w:rsidP="00D763D2">
      <w:pPr>
        <w:tabs>
          <w:tab w:val="left" w:pos="284"/>
          <w:tab w:val="left" w:pos="3402"/>
        </w:tabs>
        <w:ind w:left="620" w:right="200"/>
        <w:rPr>
          <w:sz w:val="28"/>
          <w:szCs w:val="24"/>
        </w:rPr>
      </w:pPr>
    </w:p>
    <w:p w:rsidR="001B6847" w:rsidRPr="003223D3" w:rsidRDefault="001B6847" w:rsidP="006571D3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752" w:right="200" w:hanging="2552"/>
        <w:rPr>
          <w:b/>
          <w:bCs/>
          <w:sz w:val="28"/>
          <w:szCs w:val="24"/>
          <w:u w:val="single"/>
        </w:rPr>
      </w:pPr>
      <w:r w:rsidRPr="003223D3">
        <w:rPr>
          <w:b/>
          <w:bCs/>
          <w:color w:val="8DB3E2"/>
          <w:sz w:val="28"/>
          <w:szCs w:val="24"/>
        </w:rPr>
        <w:sym w:font="Wingdings" w:char="F06E"/>
      </w:r>
      <w:r w:rsidRPr="003223D3">
        <w:rPr>
          <w:b/>
          <w:bCs/>
          <w:sz w:val="28"/>
          <w:szCs w:val="24"/>
          <w:u w:val="single"/>
        </w:rPr>
        <w:t>Meine Tä</w:t>
      </w:r>
      <w:del w:id="10" w:author="Christoph Schmidt" w:date="2015-07-25T13:40:00Z">
        <w:r w:rsidRPr="003223D3" w:rsidDel="006228BC">
          <w:rPr>
            <w:b/>
            <w:bCs/>
            <w:sz w:val="28"/>
            <w:szCs w:val="24"/>
            <w:u w:val="single"/>
          </w:rPr>
          <w:delText>g</w:delText>
        </w:r>
      </w:del>
      <w:r w:rsidRPr="003223D3">
        <w:rPr>
          <w:b/>
          <w:bCs/>
          <w:sz w:val="28"/>
          <w:szCs w:val="24"/>
          <w:u w:val="single"/>
        </w:rPr>
        <w:t>tigkeiten</w:t>
      </w:r>
    </w:p>
    <w:p w:rsidR="009478A3" w:rsidRDefault="00014CE9" w:rsidP="009478A3">
      <w:pPr>
        <w:tabs>
          <w:tab w:val="left" w:pos="0"/>
        </w:tabs>
        <w:ind w:left="426" w:right="200"/>
        <w:rPr>
          <w:sz w:val="28"/>
          <w:szCs w:val="24"/>
        </w:rPr>
        <w:pPrChange w:id="11" w:author="han" w:date="2015-07-27T15:53:00Z">
          <w:pPr>
            <w:tabs>
              <w:tab w:val="left" w:pos="0"/>
            </w:tabs>
            <w:ind w:left="620" w:right="200"/>
          </w:pPr>
        </w:pPrChange>
      </w:pPr>
      <w:r w:rsidRPr="003223D3">
        <w:rPr>
          <w:sz w:val="28"/>
          <w:szCs w:val="24"/>
        </w:rPr>
        <w:t>D</w:t>
      </w:r>
      <w:ins w:id="12" w:author="Christoph Schmidt" w:date="2015-07-25T13:40:00Z">
        <w:r w:rsidR="006228BC">
          <w:rPr>
            <w:sz w:val="28"/>
            <w:szCs w:val="24"/>
          </w:rPr>
          <w:t>er</w:t>
        </w:r>
      </w:ins>
      <w:ins w:id="13" w:author="han" w:date="2015-07-27T14:57:00Z">
        <w:r w:rsidR="00E60516">
          <w:rPr>
            <w:sz w:val="28"/>
            <w:szCs w:val="24"/>
          </w:rPr>
          <w:t xml:space="preserve"> </w:t>
        </w:r>
      </w:ins>
      <w:del w:id="14" w:author="Christoph Schmidt" w:date="2015-07-25T13:40:00Z">
        <w:r w:rsidRPr="003223D3" w:rsidDel="006228BC">
          <w:rPr>
            <w:sz w:val="28"/>
            <w:szCs w:val="24"/>
          </w:rPr>
          <w:delText>as</w:delText>
        </w:r>
      </w:del>
      <w:r w:rsidRPr="003223D3">
        <w:rPr>
          <w:sz w:val="28"/>
          <w:szCs w:val="24"/>
        </w:rPr>
        <w:t>Cell</w:t>
      </w:r>
      <w:ins w:id="15" w:author="han" w:date="2015-07-27T15:41:00Z">
        <w:r w:rsidR="00721110">
          <w:rPr>
            <w:sz w:val="28"/>
            <w:szCs w:val="24"/>
          </w:rPr>
          <w:t xml:space="preserve"> </w:t>
        </w:r>
      </w:ins>
      <w:r w:rsidRPr="003223D3">
        <w:rPr>
          <w:sz w:val="28"/>
          <w:szCs w:val="24"/>
        </w:rPr>
        <w:t xml:space="preserve">Averaging Constant False Alarm Rate (CA-CFAR) </w:t>
      </w:r>
      <w:r w:rsidR="003C4E6B" w:rsidRPr="003223D3">
        <w:rPr>
          <w:sz w:val="28"/>
          <w:szCs w:val="24"/>
        </w:rPr>
        <w:t>Algorithmus</w:t>
      </w:r>
      <w:ins w:id="16" w:author="han" w:date="2015-07-27T14:57:00Z">
        <w:r w:rsidR="00E60516">
          <w:rPr>
            <w:sz w:val="28"/>
            <w:szCs w:val="24"/>
          </w:rPr>
          <w:t xml:space="preserve"> </w:t>
        </w:r>
      </w:ins>
      <w:r w:rsidR="00E15F70" w:rsidRPr="003223D3">
        <w:rPr>
          <w:sz w:val="28"/>
          <w:szCs w:val="24"/>
        </w:rPr>
        <w:t xml:space="preserve">wird für die </w:t>
      </w:r>
      <w:r w:rsidR="00056D76" w:rsidRPr="003223D3">
        <w:rPr>
          <w:sz w:val="28"/>
          <w:szCs w:val="24"/>
        </w:rPr>
        <w:t>Messung der Entfernung zum Objekt</w:t>
      </w:r>
      <w:r w:rsidR="003C4E6B" w:rsidRPr="003223D3">
        <w:rPr>
          <w:sz w:val="28"/>
          <w:szCs w:val="24"/>
        </w:rPr>
        <w:t xml:space="preserve"> im zukünftigen Fahrerassistenzsystem verwendet</w:t>
      </w:r>
      <w:r w:rsidR="00E15F70" w:rsidRPr="003223D3">
        <w:rPr>
          <w:sz w:val="28"/>
          <w:szCs w:val="24"/>
        </w:rPr>
        <w:t xml:space="preserve">, </w:t>
      </w:r>
      <w:r w:rsidR="00D949B7" w:rsidRPr="003223D3">
        <w:rPr>
          <w:sz w:val="28"/>
          <w:szCs w:val="24"/>
        </w:rPr>
        <w:t xml:space="preserve">welches </w:t>
      </w:r>
      <w:r w:rsidR="00E15F70" w:rsidRPr="003223D3">
        <w:rPr>
          <w:sz w:val="28"/>
          <w:szCs w:val="24"/>
        </w:rPr>
        <w:t>eine adaptive Schwelle für die</w:t>
      </w:r>
      <w:r w:rsidR="00D949B7" w:rsidRPr="003223D3">
        <w:rPr>
          <w:sz w:val="28"/>
          <w:szCs w:val="24"/>
        </w:rPr>
        <w:t xml:space="preserve"> Detektion der</w:t>
      </w:r>
      <w:r w:rsidR="00E15F70" w:rsidRPr="003223D3">
        <w:rPr>
          <w:sz w:val="28"/>
          <w:szCs w:val="24"/>
        </w:rPr>
        <w:t xml:space="preserve"> Amplitudenspitze im zeitliche</w:t>
      </w:r>
      <w:r w:rsidR="00F20F55" w:rsidRPr="003223D3">
        <w:rPr>
          <w:sz w:val="28"/>
          <w:szCs w:val="24"/>
        </w:rPr>
        <w:t xml:space="preserve">n </w:t>
      </w:r>
      <w:r w:rsidR="004E73BD" w:rsidRPr="003223D3">
        <w:rPr>
          <w:sz w:val="28"/>
          <w:szCs w:val="24"/>
        </w:rPr>
        <w:t>Autokorrelationss</w:t>
      </w:r>
      <w:r w:rsidR="00F20F55" w:rsidRPr="003223D3">
        <w:rPr>
          <w:sz w:val="28"/>
          <w:szCs w:val="24"/>
        </w:rPr>
        <w:t>ignal</w:t>
      </w:r>
      <w:r w:rsidR="00D949B7" w:rsidRPr="003223D3">
        <w:rPr>
          <w:sz w:val="28"/>
          <w:szCs w:val="24"/>
        </w:rPr>
        <w:t xml:space="preserve"> bestimmt</w:t>
      </w:r>
      <w:r w:rsidR="003C4E6B" w:rsidRPr="003223D3">
        <w:rPr>
          <w:sz w:val="28"/>
          <w:szCs w:val="24"/>
        </w:rPr>
        <w:t xml:space="preserve">. </w:t>
      </w:r>
      <w:r w:rsidR="00ED633E" w:rsidRPr="003223D3">
        <w:rPr>
          <w:sz w:val="28"/>
          <w:szCs w:val="24"/>
        </w:rPr>
        <w:t xml:space="preserve">Durch diese Forschungsarbeit </w:t>
      </w:r>
      <w:r w:rsidR="003C4E6B" w:rsidRPr="003223D3">
        <w:rPr>
          <w:sz w:val="28"/>
          <w:szCs w:val="24"/>
        </w:rPr>
        <w:t xml:space="preserve">soll </w:t>
      </w:r>
      <w:r w:rsidR="00D949B7" w:rsidRPr="003223D3">
        <w:rPr>
          <w:sz w:val="28"/>
          <w:szCs w:val="24"/>
        </w:rPr>
        <w:t>ein</w:t>
      </w:r>
      <w:ins w:id="17" w:author="han" w:date="2015-07-27T14:57:00Z">
        <w:r w:rsidR="00E60516">
          <w:rPr>
            <w:sz w:val="28"/>
            <w:szCs w:val="24"/>
          </w:rPr>
          <w:t xml:space="preserve"> </w:t>
        </w:r>
      </w:ins>
      <w:r w:rsidR="003C4E6B" w:rsidRPr="003223D3">
        <w:rPr>
          <w:sz w:val="28"/>
          <w:szCs w:val="24"/>
        </w:rPr>
        <w:t>Mutiplikator</w:t>
      </w:r>
      <w:del w:id="18" w:author="Christoph Schmidt" w:date="2015-07-25T13:41:00Z">
        <w:r w:rsidR="003C4E6B" w:rsidRPr="003223D3" w:rsidDel="006228BC">
          <w:rPr>
            <w:sz w:val="28"/>
            <w:szCs w:val="24"/>
          </w:rPr>
          <w:delText>s</w:delText>
        </w:r>
      </w:del>
      <w:r w:rsidR="003C4E6B" w:rsidRPr="003223D3">
        <w:rPr>
          <w:sz w:val="28"/>
          <w:szCs w:val="24"/>
        </w:rPr>
        <w:t>parameter</w:t>
      </w:r>
      <w:ins w:id="19" w:author="han" w:date="2015-07-27T14:57:00Z">
        <w:r w:rsidR="00E60516">
          <w:rPr>
            <w:sz w:val="28"/>
            <w:szCs w:val="24"/>
          </w:rPr>
          <w:t xml:space="preserve"> </w:t>
        </w:r>
      </w:ins>
      <w:r w:rsidR="00ED633E" w:rsidRPr="003223D3">
        <w:rPr>
          <w:sz w:val="28"/>
          <w:szCs w:val="24"/>
        </w:rPr>
        <w:t>für diese</w:t>
      </w:r>
      <w:ins w:id="20" w:author="Christoph Schmidt" w:date="2015-07-25T13:41:00Z">
        <w:r w:rsidR="006228BC">
          <w:rPr>
            <w:sz w:val="28"/>
            <w:szCs w:val="24"/>
          </w:rPr>
          <w:t>n</w:t>
        </w:r>
      </w:ins>
      <w:del w:id="21" w:author="Christoph Schmidt" w:date="2015-07-25T13:41:00Z">
        <w:r w:rsidR="00ED633E" w:rsidRPr="003223D3" w:rsidDel="006228BC">
          <w:rPr>
            <w:sz w:val="28"/>
            <w:szCs w:val="24"/>
          </w:rPr>
          <w:delText>s</w:delText>
        </w:r>
      </w:del>
      <w:r w:rsidR="00ED633E" w:rsidRPr="003223D3">
        <w:rPr>
          <w:sz w:val="28"/>
          <w:szCs w:val="24"/>
        </w:rPr>
        <w:t xml:space="preserve"> Algorithmus </w:t>
      </w:r>
      <w:r w:rsidR="003C4E6B" w:rsidRPr="003223D3">
        <w:rPr>
          <w:sz w:val="28"/>
          <w:szCs w:val="24"/>
        </w:rPr>
        <w:t>optimiert und validiert werden</w:t>
      </w:r>
      <w:r w:rsidR="00D949B7" w:rsidRPr="003223D3">
        <w:rPr>
          <w:sz w:val="28"/>
          <w:szCs w:val="24"/>
        </w:rPr>
        <w:t>.</w:t>
      </w:r>
    </w:p>
    <w:p w:rsidR="00ED633E" w:rsidRPr="003223D3" w:rsidRDefault="00ED633E" w:rsidP="00D763D2">
      <w:pPr>
        <w:tabs>
          <w:tab w:val="left" w:pos="0"/>
        </w:tabs>
        <w:ind w:left="620" w:right="200"/>
        <w:rPr>
          <w:sz w:val="28"/>
          <w:szCs w:val="24"/>
        </w:rPr>
      </w:pPr>
    </w:p>
    <w:p w:rsidR="001B6847" w:rsidRPr="003223D3" w:rsidRDefault="001B6847" w:rsidP="006571D3">
      <w:pPr>
        <w:numPr>
          <w:ilvl w:val="0"/>
          <w:numId w:val="9"/>
        </w:numPr>
        <w:tabs>
          <w:tab w:val="left" w:pos="0"/>
        </w:tabs>
        <w:ind w:left="484" w:right="200" w:hanging="284"/>
        <w:rPr>
          <w:sz w:val="28"/>
          <w:szCs w:val="24"/>
        </w:rPr>
      </w:pPr>
      <w:r w:rsidRPr="003223D3">
        <w:rPr>
          <w:sz w:val="28"/>
          <w:szCs w:val="24"/>
        </w:rPr>
        <w:t>Durchführung von „Untergrund-Messungen“ ohne Objekt mit verschiedenen Oberflächen</w:t>
      </w:r>
    </w:p>
    <w:p w:rsidR="00D949B7" w:rsidRPr="003223D3" w:rsidRDefault="001B6847" w:rsidP="00E1475B">
      <w:pPr>
        <w:numPr>
          <w:ilvl w:val="1"/>
          <w:numId w:val="9"/>
        </w:numPr>
        <w:tabs>
          <w:tab w:val="left" w:pos="0"/>
        </w:tabs>
        <w:ind w:leftChars="300" w:left="1020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>Aufbau des Messsystem</w:t>
      </w:r>
      <w:ins w:id="22" w:author="Christoph Schmidt" w:date="2015-07-25T13:43:00Z">
        <w:r w:rsidR="006228BC">
          <w:rPr>
            <w:sz w:val="28"/>
            <w:szCs w:val="24"/>
          </w:rPr>
          <w:t>s</w:t>
        </w:r>
      </w:ins>
      <w:r w:rsidR="003C4E6B" w:rsidRPr="003223D3">
        <w:rPr>
          <w:sz w:val="28"/>
          <w:szCs w:val="24"/>
        </w:rPr>
        <w:t xml:space="preserve">. </w:t>
      </w:r>
    </w:p>
    <w:p w:rsidR="00D949B7" w:rsidRPr="003223D3" w:rsidRDefault="001B6847" w:rsidP="00E1475B">
      <w:pPr>
        <w:numPr>
          <w:ilvl w:val="1"/>
          <w:numId w:val="9"/>
        </w:numPr>
        <w:tabs>
          <w:tab w:val="left" w:pos="0"/>
        </w:tabs>
        <w:ind w:leftChars="300" w:left="1020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 xml:space="preserve">Durchführung der Messung auf dem glatten Boden </w:t>
      </w:r>
      <w:ins w:id="23" w:author="Christoph Schmidt" w:date="2015-07-25T13:43:00Z">
        <w:r w:rsidR="006228BC">
          <w:rPr>
            <w:sz w:val="28"/>
            <w:szCs w:val="24"/>
          </w:rPr>
          <w:t>in der</w:t>
        </w:r>
      </w:ins>
      <w:del w:id="24" w:author="Christoph Schmidt" w:date="2015-07-25T13:43:00Z">
        <w:r w:rsidRPr="003223D3" w:rsidDel="006228BC">
          <w:rPr>
            <w:sz w:val="28"/>
            <w:szCs w:val="24"/>
          </w:rPr>
          <w:delText>im</w:delText>
        </w:r>
      </w:del>
      <w:r w:rsidRPr="003223D3">
        <w:rPr>
          <w:sz w:val="28"/>
          <w:szCs w:val="24"/>
        </w:rPr>
        <w:t xml:space="preserve"> Einbauhalle</w:t>
      </w:r>
      <w:r w:rsidR="00E15F70" w:rsidRPr="003223D3">
        <w:rPr>
          <w:sz w:val="28"/>
          <w:szCs w:val="24"/>
        </w:rPr>
        <w:t xml:space="preserve">. </w:t>
      </w:r>
    </w:p>
    <w:p w:rsidR="001B6847" w:rsidRPr="003223D3" w:rsidRDefault="00E15F70" w:rsidP="00E1475B">
      <w:pPr>
        <w:tabs>
          <w:tab w:val="left" w:pos="0"/>
        </w:tabs>
        <w:ind w:leftChars="510" w:left="1020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 xml:space="preserve">Die Messdaten </w:t>
      </w:r>
      <w:r w:rsidR="00ED633E" w:rsidRPr="003223D3">
        <w:rPr>
          <w:sz w:val="28"/>
          <w:szCs w:val="24"/>
        </w:rPr>
        <w:t>von dieser Messung</w:t>
      </w:r>
      <w:del w:id="25" w:author="Christoph Schmidt" w:date="2015-07-25T13:43:00Z">
        <w:r w:rsidRPr="003223D3" w:rsidDel="006228BC">
          <w:rPr>
            <w:sz w:val="28"/>
            <w:szCs w:val="24"/>
          </w:rPr>
          <w:delText xml:space="preserve">wird </w:delText>
        </w:r>
      </w:del>
      <w:ins w:id="26" w:author="Christoph Schmidt" w:date="2015-07-25T13:43:00Z">
        <w:r w:rsidR="006228BC">
          <w:rPr>
            <w:sz w:val="28"/>
            <w:szCs w:val="24"/>
          </w:rPr>
          <w:t>werden</w:t>
        </w:r>
      </w:ins>
      <w:r w:rsidRPr="003223D3">
        <w:rPr>
          <w:sz w:val="28"/>
          <w:szCs w:val="24"/>
        </w:rPr>
        <w:t>als Referenz für a</w:t>
      </w:r>
      <w:r w:rsidR="00D949B7" w:rsidRPr="003223D3">
        <w:rPr>
          <w:sz w:val="28"/>
          <w:szCs w:val="24"/>
        </w:rPr>
        <w:t>lle andere</w:t>
      </w:r>
      <w:ins w:id="27" w:author="Christoph Schmidt" w:date="2015-07-25T13:44:00Z">
        <w:r w:rsidR="006228BC">
          <w:rPr>
            <w:sz w:val="28"/>
            <w:szCs w:val="24"/>
          </w:rPr>
          <w:t>n</w:t>
        </w:r>
      </w:ins>
      <w:r w:rsidR="00D949B7" w:rsidRPr="003223D3">
        <w:rPr>
          <w:sz w:val="28"/>
          <w:szCs w:val="24"/>
        </w:rPr>
        <w:t xml:space="preserve"> B</w:t>
      </w:r>
      <w:ins w:id="28" w:author="Christoph Schmidt" w:date="2015-07-25T13:44:00Z">
        <w:r w:rsidR="006228BC">
          <w:rPr>
            <w:sz w:val="28"/>
            <w:szCs w:val="24"/>
          </w:rPr>
          <w:t>ö</w:t>
        </w:r>
      </w:ins>
      <w:del w:id="29" w:author="Christoph Schmidt" w:date="2015-07-25T13:44:00Z">
        <w:r w:rsidR="00D949B7" w:rsidRPr="003223D3" w:rsidDel="006228BC">
          <w:rPr>
            <w:sz w:val="28"/>
            <w:szCs w:val="24"/>
          </w:rPr>
          <w:delText>o</w:delText>
        </w:r>
      </w:del>
      <w:r w:rsidR="00D949B7" w:rsidRPr="003223D3">
        <w:rPr>
          <w:sz w:val="28"/>
          <w:szCs w:val="24"/>
        </w:rPr>
        <w:t xml:space="preserve">den </w:t>
      </w:r>
      <w:r w:rsidRPr="003223D3">
        <w:rPr>
          <w:sz w:val="28"/>
          <w:szCs w:val="24"/>
        </w:rPr>
        <w:t>betrachtet, da es im Prinzip kein Bodenecho gibt.</w:t>
      </w:r>
    </w:p>
    <w:p w:rsidR="00EA38C0" w:rsidRPr="003223D3" w:rsidRDefault="001B6847" w:rsidP="00292F49">
      <w:pPr>
        <w:numPr>
          <w:ilvl w:val="1"/>
          <w:numId w:val="9"/>
        </w:numPr>
        <w:tabs>
          <w:tab w:val="left" w:pos="0"/>
        </w:tabs>
        <w:ind w:leftChars="300" w:left="1020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>Durchführung der Messung im Fahrzeug auf Asphalt, Schotter, Pflaster</w:t>
      </w:r>
      <w:ins w:id="30" w:author="Christoph Schmidt" w:date="2015-07-25T13:45:00Z">
        <w:r w:rsidR="006228BC">
          <w:rPr>
            <w:sz w:val="28"/>
            <w:szCs w:val="24"/>
          </w:rPr>
          <w:t xml:space="preserve"> und</w:t>
        </w:r>
      </w:ins>
      <w:del w:id="31" w:author="Christoph Schmidt" w:date="2015-07-25T13:45:00Z">
        <w:r w:rsidRPr="003223D3" w:rsidDel="006228BC">
          <w:rPr>
            <w:sz w:val="28"/>
            <w:szCs w:val="24"/>
          </w:rPr>
          <w:delText>,</w:delText>
        </w:r>
      </w:del>
      <w:r w:rsidRPr="003223D3">
        <w:rPr>
          <w:sz w:val="28"/>
          <w:szCs w:val="24"/>
        </w:rPr>
        <w:t xml:space="preserve"> Gras</w:t>
      </w:r>
      <w:r w:rsidR="00D949B7" w:rsidRPr="003223D3">
        <w:rPr>
          <w:sz w:val="28"/>
          <w:szCs w:val="24"/>
        </w:rPr>
        <w:t>.</w:t>
      </w:r>
    </w:p>
    <w:p w:rsidR="00056D76" w:rsidRPr="003223D3" w:rsidRDefault="00056D76" w:rsidP="00292F49">
      <w:pPr>
        <w:numPr>
          <w:ilvl w:val="1"/>
          <w:numId w:val="9"/>
        </w:numPr>
        <w:tabs>
          <w:tab w:val="left" w:pos="0"/>
        </w:tabs>
        <w:ind w:leftChars="300" w:left="1020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 xml:space="preserve">Troubleshooting der Motorstörung </w:t>
      </w:r>
      <w:ins w:id="32" w:author="Christoph Schmidt" w:date="2015-07-25T13:45:00Z">
        <w:r w:rsidR="006228BC">
          <w:rPr>
            <w:sz w:val="28"/>
            <w:szCs w:val="24"/>
          </w:rPr>
          <w:t>während</w:t>
        </w:r>
      </w:ins>
      <w:del w:id="33" w:author="Christoph Schmidt" w:date="2015-07-25T13:45:00Z">
        <w:r w:rsidRPr="003223D3" w:rsidDel="006228BC">
          <w:rPr>
            <w:sz w:val="28"/>
            <w:szCs w:val="24"/>
          </w:rPr>
          <w:delText>in</w:delText>
        </w:r>
      </w:del>
      <w:r w:rsidRPr="003223D3">
        <w:rPr>
          <w:sz w:val="28"/>
          <w:szCs w:val="24"/>
        </w:rPr>
        <w:t xml:space="preserve"> der Messung im Fahrzeug.</w:t>
      </w:r>
    </w:p>
    <w:p w:rsidR="00056D76" w:rsidRPr="003223D3" w:rsidRDefault="00056D76" w:rsidP="00056D76">
      <w:pPr>
        <w:tabs>
          <w:tab w:val="left" w:pos="0"/>
        </w:tabs>
        <w:ind w:left="1020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>Da die Auswertung der Messdaten aus meine</w:t>
      </w:r>
      <w:ins w:id="34" w:author="Christoph Schmidt" w:date="2015-07-25T13:45:00Z">
        <w:r w:rsidR="006228BC">
          <w:rPr>
            <w:sz w:val="28"/>
            <w:szCs w:val="24"/>
          </w:rPr>
          <w:t>n</w:t>
        </w:r>
      </w:ins>
      <w:del w:id="35" w:author="Christoph Schmidt" w:date="2015-07-25T13:45:00Z">
        <w:r w:rsidRPr="003223D3" w:rsidDel="006228BC">
          <w:rPr>
            <w:sz w:val="28"/>
            <w:szCs w:val="24"/>
          </w:rPr>
          <w:delText>r</w:delText>
        </w:r>
      </w:del>
      <w:r w:rsidRPr="003223D3">
        <w:rPr>
          <w:sz w:val="28"/>
          <w:szCs w:val="24"/>
        </w:rPr>
        <w:t xml:space="preserve"> Messung</w:t>
      </w:r>
      <w:r w:rsidR="00EA38C0" w:rsidRPr="003223D3">
        <w:rPr>
          <w:sz w:val="28"/>
          <w:szCs w:val="24"/>
        </w:rPr>
        <w:t>en</w:t>
      </w:r>
      <w:r w:rsidRPr="003223D3">
        <w:rPr>
          <w:sz w:val="28"/>
          <w:szCs w:val="24"/>
        </w:rPr>
        <w:t xml:space="preserve"> mit dem Fahrzeug einen ungewöhnlich</w:t>
      </w:r>
      <w:ins w:id="36" w:author="Christoph Schmidt" w:date="2015-07-25T13:46:00Z">
        <w:r w:rsidR="006228BC">
          <w:rPr>
            <w:sz w:val="28"/>
            <w:szCs w:val="24"/>
          </w:rPr>
          <w:t>en</w:t>
        </w:r>
      </w:ins>
      <w:r w:rsidR="00EA38C0" w:rsidRPr="003223D3">
        <w:rPr>
          <w:sz w:val="28"/>
          <w:szCs w:val="24"/>
        </w:rPr>
        <w:t xml:space="preserve"> Wert des Parameters </w:t>
      </w:r>
      <w:r w:rsidR="00DE1DD8" w:rsidRPr="003223D3">
        <w:rPr>
          <w:sz w:val="28"/>
          <w:szCs w:val="24"/>
        </w:rPr>
        <w:t>erga</w:t>
      </w:r>
      <w:r w:rsidR="00EA38C0" w:rsidRPr="003223D3">
        <w:rPr>
          <w:sz w:val="28"/>
          <w:szCs w:val="24"/>
        </w:rPr>
        <w:t>bt</w:t>
      </w:r>
      <w:r w:rsidR="00DE1DD8" w:rsidRPr="003223D3">
        <w:rPr>
          <w:sz w:val="28"/>
          <w:szCs w:val="24"/>
        </w:rPr>
        <w:t>, wu</w:t>
      </w:r>
      <w:r w:rsidR="00EA38C0" w:rsidRPr="003223D3">
        <w:rPr>
          <w:sz w:val="28"/>
          <w:szCs w:val="24"/>
        </w:rPr>
        <w:t>rd</w:t>
      </w:r>
      <w:r w:rsidR="00DE1DD8" w:rsidRPr="003223D3">
        <w:rPr>
          <w:sz w:val="28"/>
          <w:szCs w:val="24"/>
        </w:rPr>
        <w:t>e</w:t>
      </w:r>
      <w:ins w:id="37" w:author="han" w:date="2015-07-27T15:16:00Z">
        <w:r w:rsidR="006900C8">
          <w:rPr>
            <w:sz w:val="28"/>
            <w:szCs w:val="24"/>
          </w:rPr>
          <w:t xml:space="preserve"> </w:t>
        </w:r>
      </w:ins>
      <w:r w:rsidR="008624A9" w:rsidRPr="003223D3">
        <w:rPr>
          <w:sz w:val="28"/>
          <w:szCs w:val="24"/>
        </w:rPr>
        <w:t>zunächst ein Rauschsignal durch Monitoring wä</w:t>
      </w:r>
      <w:ins w:id="38" w:author="Christoph Schmidt" w:date="2015-07-25T13:46:00Z">
        <w:r w:rsidR="006228BC">
          <w:rPr>
            <w:sz w:val="28"/>
            <w:szCs w:val="24"/>
          </w:rPr>
          <w:t>h</w:t>
        </w:r>
      </w:ins>
      <w:r w:rsidR="008624A9" w:rsidRPr="003223D3">
        <w:rPr>
          <w:sz w:val="28"/>
          <w:szCs w:val="24"/>
        </w:rPr>
        <w:t xml:space="preserve">rend der Messung festgelegt. Anschließend </w:t>
      </w:r>
      <w:r w:rsidR="00DE1DD8" w:rsidRPr="003223D3">
        <w:rPr>
          <w:sz w:val="28"/>
          <w:szCs w:val="24"/>
        </w:rPr>
        <w:t>wu</w:t>
      </w:r>
      <w:r w:rsidR="008624A9" w:rsidRPr="003223D3">
        <w:rPr>
          <w:sz w:val="28"/>
          <w:szCs w:val="24"/>
        </w:rPr>
        <w:t>rd</w:t>
      </w:r>
      <w:r w:rsidR="00DE1DD8" w:rsidRPr="003223D3">
        <w:rPr>
          <w:sz w:val="28"/>
          <w:szCs w:val="24"/>
        </w:rPr>
        <w:t>e</w:t>
      </w:r>
      <w:r w:rsidR="008624A9" w:rsidRPr="003223D3">
        <w:rPr>
          <w:sz w:val="28"/>
          <w:szCs w:val="24"/>
        </w:rPr>
        <w:t xml:space="preserve"> ein Test im Fahrzeug durchgeführt, </w:t>
      </w:r>
      <w:ins w:id="39" w:author="Christoph Schmidt" w:date="2015-07-25T13:47:00Z">
        <w:r w:rsidR="006228BC">
          <w:rPr>
            <w:sz w:val="28"/>
            <w:szCs w:val="24"/>
          </w:rPr>
          <w:t xml:space="preserve">bei </w:t>
        </w:r>
      </w:ins>
      <w:del w:id="40" w:author="Christoph Schmidt" w:date="2015-07-25T13:47:00Z">
        <w:r w:rsidR="008624A9" w:rsidRPr="003223D3" w:rsidDel="006228BC">
          <w:rPr>
            <w:sz w:val="28"/>
            <w:szCs w:val="24"/>
          </w:rPr>
          <w:delText>in</w:delText>
        </w:r>
      </w:del>
      <w:r w:rsidR="008624A9" w:rsidRPr="003223D3">
        <w:rPr>
          <w:sz w:val="28"/>
          <w:szCs w:val="24"/>
        </w:rPr>
        <w:t>dem der Sensor nur im Empfang</w:t>
      </w:r>
      <w:ins w:id="41" w:author="Christoph Schmidt" w:date="2015-07-25T13:46:00Z">
        <w:r w:rsidR="006228BC">
          <w:rPr>
            <w:sz w:val="28"/>
            <w:szCs w:val="24"/>
          </w:rPr>
          <w:t>s</w:t>
        </w:r>
      </w:ins>
      <w:r w:rsidR="008624A9" w:rsidRPr="003223D3">
        <w:rPr>
          <w:sz w:val="28"/>
          <w:szCs w:val="24"/>
        </w:rPr>
        <w:t xml:space="preserve">betrieb </w:t>
      </w:r>
      <w:r w:rsidR="00DE1DD8" w:rsidRPr="003223D3">
        <w:rPr>
          <w:sz w:val="28"/>
          <w:szCs w:val="24"/>
        </w:rPr>
        <w:t xml:space="preserve">arbeitete und </w:t>
      </w:r>
      <w:ins w:id="42" w:author="Christoph Schmidt" w:date="2015-07-25T13:47:00Z">
        <w:r w:rsidR="006228BC">
          <w:rPr>
            <w:sz w:val="28"/>
            <w:szCs w:val="24"/>
          </w:rPr>
          <w:t xml:space="preserve">nur </w:t>
        </w:r>
      </w:ins>
      <w:r w:rsidR="00DE1DD8" w:rsidRPr="003223D3">
        <w:rPr>
          <w:sz w:val="28"/>
          <w:szCs w:val="24"/>
        </w:rPr>
        <w:t>ein konstant</w:t>
      </w:r>
      <w:ins w:id="43" w:author="Christoph Schmidt" w:date="2015-07-25T13:46:00Z">
        <w:r w:rsidR="006228BC">
          <w:rPr>
            <w:sz w:val="28"/>
            <w:szCs w:val="24"/>
          </w:rPr>
          <w:t>es</w:t>
        </w:r>
      </w:ins>
      <w:r w:rsidR="00DE1DD8" w:rsidRPr="003223D3">
        <w:rPr>
          <w:sz w:val="28"/>
          <w:szCs w:val="24"/>
        </w:rPr>
        <w:t xml:space="preserve"> Rauschsignal erhielt,</w:t>
      </w:r>
      <w:del w:id="44" w:author="Christoph Schmidt" w:date="2015-07-25T13:47:00Z">
        <w:r w:rsidR="00DE1DD8" w:rsidRPr="003223D3" w:rsidDel="006228BC">
          <w:rPr>
            <w:sz w:val="28"/>
            <w:szCs w:val="24"/>
          </w:rPr>
          <w:delText xml:space="preserve"> nur</w:delText>
        </w:r>
      </w:del>
      <w:r w:rsidR="00DE1DD8" w:rsidRPr="003223D3">
        <w:rPr>
          <w:sz w:val="28"/>
          <w:szCs w:val="24"/>
        </w:rPr>
        <w:t xml:space="preserve"> wenn der Motor im Fahrzeug eingeschaltet wurde. </w:t>
      </w:r>
      <w:del w:id="45" w:author="Christoph Schmidt" w:date="2015-07-25T13:49:00Z">
        <w:r w:rsidR="00DE1DD8" w:rsidRPr="003223D3" w:rsidDel="00F1533F">
          <w:rPr>
            <w:sz w:val="28"/>
            <w:szCs w:val="24"/>
          </w:rPr>
          <w:delText>E</w:delText>
        </w:r>
        <w:r w:rsidR="00EA38C0" w:rsidRPr="003223D3" w:rsidDel="00F1533F">
          <w:rPr>
            <w:sz w:val="28"/>
            <w:szCs w:val="24"/>
          </w:rPr>
          <w:delText xml:space="preserve">in </w:delText>
        </w:r>
      </w:del>
      <w:ins w:id="46" w:author="Christoph Schmidt" w:date="2015-07-25T13:49:00Z">
        <w:r w:rsidR="00F1533F">
          <w:rPr>
            <w:sz w:val="28"/>
            <w:szCs w:val="24"/>
          </w:rPr>
          <w:t>Der</w:t>
        </w:r>
      </w:ins>
      <w:ins w:id="47" w:author="han" w:date="2015-07-27T15:16:00Z">
        <w:r w:rsidR="006900C8">
          <w:rPr>
            <w:sz w:val="28"/>
            <w:szCs w:val="24"/>
          </w:rPr>
          <w:t xml:space="preserve"> </w:t>
        </w:r>
      </w:ins>
      <w:r w:rsidR="00EA38C0" w:rsidRPr="003223D3">
        <w:rPr>
          <w:sz w:val="28"/>
          <w:szCs w:val="24"/>
        </w:rPr>
        <w:t xml:space="preserve">Bericht über </w:t>
      </w:r>
      <w:r w:rsidR="008624A9" w:rsidRPr="003223D3">
        <w:rPr>
          <w:sz w:val="28"/>
          <w:szCs w:val="24"/>
        </w:rPr>
        <w:t xml:space="preserve">das Problem </w:t>
      </w:r>
      <w:r w:rsidR="00DE1DD8" w:rsidRPr="003223D3">
        <w:rPr>
          <w:sz w:val="28"/>
          <w:szCs w:val="24"/>
        </w:rPr>
        <w:t xml:space="preserve">wurde </w:t>
      </w:r>
      <w:r w:rsidR="008624A9" w:rsidRPr="003223D3">
        <w:rPr>
          <w:sz w:val="28"/>
          <w:szCs w:val="24"/>
        </w:rPr>
        <w:t xml:space="preserve">in der </w:t>
      </w:r>
      <w:r w:rsidR="008624A9" w:rsidRPr="003223D3">
        <w:rPr>
          <w:sz w:val="28"/>
          <w:szCs w:val="24"/>
        </w:rPr>
        <w:lastRenderedPageBreak/>
        <w:t>Gruppe</w:t>
      </w:r>
      <w:ins w:id="48" w:author="Christoph Schmidt" w:date="2015-07-25T13:48:00Z">
        <w:r w:rsidR="006228BC">
          <w:rPr>
            <w:sz w:val="28"/>
            <w:szCs w:val="24"/>
          </w:rPr>
          <w:t>n</w:t>
        </w:r>
      </w:ins>
      <w:r w:rsidR="008624A9" w:rsidRPr="003223D3">
        <w:rPr>
          <w:sz w:val="28"/>
          <w:szCs w:val="24"/>
        </w:rPr>
        <w:t xml:space="preserve">sitzung </w:t>
      </w:r>
      <w:ins w:id="49" w:author="Christoph Schmidt" w:date="2015-07-25T13:49:00Z">
        <w:r w:rsidR="00F1533F">
          <w:rPr>
            <w:sz w:val="28"/>
            <w:szCs w:val="24"/>
          </w:rPr>
          <w:t>vorgestellt und diskutiert sowie</w:t>
        </w:r>
      </w:ins>
      <w:ins w:id="50" w:author="han" w:date="2015-07-27T15:16:00Z">
        <w:r w:rsidR="006900C8">
          <w:rPr>
            <w:sz w:val="28"/>
            <w:szCs w:val="24"/>
          </w:rPr>
          <w:t xml:space="preserve"> </w:t>
        </w:r>
      </w:ins>
      <w:del w:id="51" w:author="Christoph Schmidt" w:date="2015-07-25T13:49:00Z">
        <w:r w:rsidR="008624A9" w:rsidRPr="003223D3" w:rsidDel="00F1533F">
          <w:rPr>
            <w:sz w:val="28"/>
            <w:szCs w:val="24"/>
          </w:rPr>
          <w:delText>angezeigt und</w:delText>
        </w:r>
      </w:del>
      <w:r w:rsidR="008624A9" w:rsidRPr="003223D3">
        <w:rPr>
          <w:sz w:val="28"/>
          <w:szCs w:val="24"/>
        </w:rPr>
        <w:t xml:space="preserve">das Problem </w:t>
      </w:r>
      <w:del w:id="52" w:author="Christoph Schmidt" w:date="2015-07-25T13:48:00Z">
        <w:r w:rsidR="00DE1DD8" w:rsidRPr="003223D3" w:rsidDel="006228BC">
          <w:rPr>
            <w:sz w:val="28"/>
            <w:szCs w:val="24"/>
          </w:rPr>
          <w:delText>wurde</w:delText>
        </w:r>
      </w:del>
      <w:del w:id="53" w:author="Christoph Schmidt" w:date="2015-07-25T13:49:00Z">
        <w:r w:rsidR="008624A9" w:rsidRPr="003223D3" w:rsidDel="00F1533F">
          <w:rPr>
            <w:sz w:val="28"/>
            <w:szCs w:val="24"/>
          </w:rPr>
          <w:delText xml:space="preserve">danach </w:delText>
        </w:r>
      </w:del>
      <w:ins w:id="54" w:author="Christoph Schmidt" w:date="2015-07-25T13:49:00Z">
        <w:r w:rsidR="00F1533F">
          <w:rPr>
            <w:sz w:val="28"/>
            <w:szCs w:val="24"/>
          </w:rPr>
          <w:t>anschließend</w:t>
        </w:r>
      </w:ins>
      <w:r w:rsidR="008624A9" w:rsidRPr="003223D3">
        <w:rPr>
          <w:sz w:val="28"/>
          <w:szCs w:val="24"/>
        </w:rPr>
        <w:t xml:space="preserve">durch </w:t>
      </w:r>
      <w:del w:id="55" w:author="Christoph Schmidt" w:date="2015-07-25T13:48:00Z">
        <w:r w:rsidR="008624A9" w:rsidRPr="003223D3" w:rsidDel="00F1533F">
          <w:rPr>
            <w:sz w:val="28"/>
            <w:szCs w:val="24"/>
          </w:rPr>
          <w:delText xml:space="preserve">andere </w:delText>
        </w:r>
      </w:del>
      <w:r w:rsidR="008624A9" w:rsidRPr="003223D3">
        <w:rPr>
          <w:sz w:val="28"/>
          <w:szCs w:val="24"/>
        </w:rPr>
        <w:t>Hardware-Ingenieur gelöst.</w:t>
      </w:r>
    </w:p>
    <w:p w:rsidR="00C94ADE" w:rsidRPr="003223D3" w:rsidRDefault="001B6847" w:rsidP="006571D3">
      <w:pPr>
        <w:numPr>
          <w:ilvl w:val="0"/>
          <w:numId w:val="9"/>
        </w:numPr>
        <w:tabs>
          <w:tab w:val="left" w:pos="0"/>
        </w:tabs>
        <w:ind w:left="484" w:right="200" w:hanging="284"/>
        <w:rPr>
          <w:sz w:val="28"/>
          <w:szCs w:val="24"/>
        </w:rPr>
      </w:pPr>
      <w:r w:rsidRPr="003223D3">
        <w:rPr>
          <w:sz w:val="28"/>
          <w:szCs w:val="24"/>
        </w:rPr>
        <w:t xml:space="preserve">Untersuchung der </w:t>
      </w:r>
      <w:ins w:id="56" w:author="Christoph Schmidt" w:date="2015-07-25T13:49:00Z">
        <w:r w:rsidR="00F1533F">
          <w:rPr>
            <w:sz w:val="28"/>
            <w:szCs w:val="24"/>
          </w:rPr>
          <w:t>Parameter</w:t>
        </w:r>
      </w:ins>
      <w:del w:id="57" w:author="Christoph Schmidt" w:date="2015-07-25T13:50:00Z">
        <w:r w:rsidRPr="003223D3" w:rsidDel="00F1533F">
          <w:rPr>
            <w:sz w:val="28"/>
            <w:szCs w:val="24"/>
          </w:rPr>
          <w:delText>A</w:delText>
        </w:r>
      </w:del>
      <w:ins w:id="58" w:author="Christoph Schmidt" w:date="2015-07-25T13:50:00Z">
        <w:r w:rsidR="00F1533F">
          <w:rPr>
            <w:sz w:val="28"/>
            <w:szCs w:val="24"/>
          </w:rPr>
          <w:t>a</w:t>
        </w:r>
      </w:ins>
      <w:r w:rsidRPr="003223D3">
        <w:rPr>
          <w:sz w:val="28"/>
          <w:szCs w:val="24"/>
        </w:rPr>
        <w:t xml:space="preserve">bhängigkeit </w:t>
      </w:r>
      <w:del w:id="59" w:author="Christoph Schmidt" w:date="2015-07-25T13:50:00Z">
        <w:r w:rsidRPr="003223D3" w:rsidDel="00F1533F">
          <w:rPr>
            <w:sz w:val="28"/>
            <w:szCs w:val="24"/>
          </w:rPr>
          <w:delText xml:space="preserve">der Parameter </w:delText>
        </w:r>
      </w:del>
      <w:r w:rsidRPr="003223D3">
        <w:rPr>
          <w:sz w:val="28"/>
          <w:szCs w:val="24"/>
        </w:rPr>
        <w:t>vom Sendemuster</w:t>
      </w:r>
      <w:del w:id="60" w:author="Christoph Schmidt" w:date="2015-07-25T13:50:00Z">
        <w:r w:rsidR="002D2EFB" w:rsidRPr="003223D3" w:rsidDel="00F1533F">
          <w:rPr>
            <w:sz w:val="28"/>
            <w:szCs w:val="24"/>
          </w:rPr>
          <w:delText>.</w:delText>
        </w:r>
      </w:del>
    </w:p>
    <w:p w:rsidR="002D2EFB" w:rsidRPr="003223D3" w:rsidRDefault="00C94ADE" w:rsidP="00E1475B">
      <w:pPr>
        <w:tabs>
          <w:tab w:val="left" w:pos="0"/>
        </w:tabs>
        <w:ind w:leftChars="354" w:left="708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 xml:space="preserve">Der Ultraschallsensor </w:t>
      </w:r>
      <w:del w:id="61" w:author="Christoph Schmidt" w:date="2015-07-25T13:51:00Z">
        <w:r w:rsidRPr="003223D3" w:rsidDel="00F1533F">
          <w:rPr>
            <w:sz w:val="28"/>
            <w:szCs w:val="24"/>
          </w:rPr>
          <w:delText xml:space="preserve">betriebt </w:delText>
        </w:r>
      </w:del>
      <w:ins w:id="62" w:author="Christoph Schmidt" w:date="2015-07-25T13:51:00Z">
        <w:r w:rsidR="00F1533F">
          <w:rPr>
            <w:sz w:val="28"/>
            <w:szCs w:val="24"/>
          </w:rPr>
          <w:t>wird</w:t>
        </w:r>
      </w:ins>
      <w:r w:rsidRPr="003223D3">
        <w:rPr>
          <w:sz w:val="28"/>
          <w:szCs w:val="24"/>
        </w:rPr>
        <w:t xml:space="preserve">im Frequenzband von 40 kHz bis </w:t>
      </w:r>
      <w:r w:rsidR="002D2EFB" w:rsidRPr="003223D3">
        <w:rPr>
          <w:sz w:val="28"/>
          <w:szCs w:val="24"/>
        </w:rPr>
        <w:t>60 kHz mit der Signalbandbreite von 1 kH</w:t>
      </w:r>
      <w:ins w:id="63" w:author="Christoph Schmidt" w:date="2015-07-25T13:52:00Z">
        <w:r w:rsidR="00F1533F">
          <w:rPr>
            <w:sz w:val="28"/>
            <w:szCs w:val="24"/>
          </w:rPr>
          <w:t>z</w:t>
        </w:r>
      </w:ins>
      <w:del w:id="64" w:author="Christoph Schmidt" w:date="2015-07-25T13:52:00Z">
        <w:r w:rsidR="002D2EFB" w:rsidRPr="003223D3" w:rsidDel="00F1533F">
          <w:rPr>
            <w:sz w:val="28"/>
            <w:szCs w:val="24"/>
          </w:rPr>
          <w:delText>Z</w:delText>
        </w:r>
      </w:del>
      <w:r w:rsidR="002D2EFB" w:rsidRPr="003223D3">
        <w:rPr>
          <w:sz w:val="28"/>
          <w:szCs w:val="24"/>
        </w:rPr>
        <w:t xml:space="preserve"> bis 9 kHz in einer steigenden oder fallenden Rampe</w:t>
      </w:r>
      <w:ins w:id="65" w:author="Christoph Schmidt" w:date="2015-07-25T13:51:00Z">
        <w:r w:rsidR="00F1533F">
          <w:rPr>
            <w:sz w:val="28"/>
            <w:szCs w:val="24"/>
          </w:rPr>
          <w:t xml:space="preserve"> betrieben</w:t>
        </w:r>
      </w:ins>
      <w:r w:rsidR="002D2EFB" w:rsidRPr="003223D3">
        <w:rPr>
          <w:sz w:val="28"/>
          <w:szCs w:val="24"/>
        </w:rPr>
        <w:t>. Daher be</w:t>
      </w:r>
      <w:ins w:id="66" w:author="Christoph Schmidt" w:date="2015-07-25T13:52:00Z">
        <w:r w:rsidR="00F1533F">
          <w:rPr>
            <w:sz w:val="28"/>
            <w:szCs w:val="24"/>
          </w:rPr>
          <w:t>einträchtigen</w:t>
        </w:r>
      </w:ins>
      <w:del w:id="67" w:author="Christoph Schmidt" w:date="2015-07-25T13:53:00Z">
        <w:r w:rsidR="002D2EFB" w:rsidRPr="003223D3" w:rsidDel="00F1533F">
          <w:rPr>
            <w:sz w:val="28"/>
            <w:szCs w:val="24"/>
          </w:rPr>
          <w:delText>einfluss</w:delText>
        </w:r>
      </w:del>
      <w:del w:id="68" w:author="Christoph Schmidt" w:date="2015-07-25T13:51:00Z">
        <w:r w:rsidR="002D2EFB" w:rsidRPr="003223D3" w:rsidDel="00F1533F">
          <w:rPr>
            <w:sz w:val="28"/>
            <w:szCs w:val="24"/>
          </w:rPr>
          <w:delText>t</w:delText>
        </w:r>
      </w:del>
      <w:r w:rsidR="002D2EFB" w:rsidRPr="003223D3">
        <w:rPr>
          <w:sz w:val="28"/>
          <w:szCs w:val="24"/>
        </w:rPr>
        <w:t xml:space="preserve"> die Einflussgröße des Signals den Parameter:</w:t>
      </w:r>
    </w:p>
    <w:p w:rsidR="002D2EFB" w:rsidRPr="003223D3" w:rsidRDefault="00C94ADE" w:rsidP="00E1475B">
      <w:pPr>
        <w:numPr>
          <w:ilvl w:val="2"/>
          <w:numId w:val="23"/>
        </w:numPr>
        <w:tabs>
          <w:tab w:val="left" w:pos="0"/>
        </w:tabs>
        <w:ind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>Mittelfrequenz</w:t>
      </w:r>
      <w:del w:id="69" w:author="Christoph Schmidt" w:date="2015-07-25T13:52:00Z">
        <w:r w:rsidRPr="003223D3" w:rsidDel="00F1533F">
          <w:rPr>
            <w:sz w:val="28"/>
            <w:szCs w:val="24"/>
          </w:rPr>
          <w:delText xml:space="preserve">. </w:delText>
        </w:r>
      </w:del>
    </w:p>
    <w:p w:rsidR="002D2EFB" w:rsidRPr="003223D3" w:rsidRDefault="004E73BD" w:rsidP="00E1475B">
      <w:pPr>
        <w:numPr>
          <w:ilvl w:val="2"/>
          <w:numId w:val="23"/>
        </w:numPr>
        <w:tabs>
          <w:tab w:val="left" w:pos="0"/>
        </w:tabs>
        <w:ind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>Bandbreite</w:t>
      </w:r>
    </w:p>
    <w:p w:rsidR="002D2EFB" w:rsidRPr="003223D3" w:rsidRDefault="004E73BD" w:rsidP="00E1475B">
      <w:pPr>
        <w:numPr>
          <w:ilvl w:val="2"/>
          <w:numId w:val="23"/>
        </w:numPr>
        <w:tabs>
          <w:tab w:val="left" w:pos="0"/>
        </w:tabs>
        <w:ind w:right="200"/>
        <w:rPr>
          <w:sz w:val="28"/>
          <w:szCs w:val="24"/>
        </w:rPr>
      </w:pPr>
      <w:r w:rsidRPr="003223D3">
        <w:rPr>
          <w:sz w:val="28"/>
          <w:szCs w:val="24"/>
        </w:rPr>
        <w:t>Dauer</w:t>
      </w:r>
    </w:p>
    <w:p w:rsidR="0020342D" w:rsidRPr="003223D3" w:rsidRDefault="003F4F7A" w:rsidP="006571D3">
      <w:pPr>
        <w:numPr>
          <w:ilvl w:val="0"/>
          <w:numId w:val="9"/>
        </w:numPr>
        <w:tabs>
          <w:tab w:val="left" w:pos="0"/>
        </w:tabs>
        <w:ind w:left="478" w:right="200" w:hanging="278"/>
        <w:rPr>
          <w:sz w:val="28"/>
          <w:szCs w:val="24"/>
        </w:rPr>
      </w:pPr>
      <w:r w:rsidRPr="003223D3">
        <w:rPr>
          <w:sz w:val="28"/>
          <w:szCs w:val="24"/>
        </w:rPr>
        <w:t>Untersuchung der</w:t>
      </w:r>
      <w:ins w:id="70" w:author="han" w:date="2015-07-27T15:59:00Z">
        <w:r w:rsidR="009C260A">
          <w:rPr>
            <w:sz w:val="28"/>
            <w:szCs w:val="24"/>
          </w:rPr>
          <w:t xml:space="preserve"> </w:t>
        </w:r>
      </w:ins>
      <w:ins w:id="71" w:author="Christoph Schmidt" w:date="2015-07-25T13:53:00Z">
        <w:r w:rsidR="00F1533F">
          <w:rPr>
            <w:sz w:val="28"/>
            <w:szCs w:val="24"/>
          </w:rPr>
          <w:t>Parameter</w:t>
        </w:r>
      </w:ins>
      <w:del w:id="72" w:author="Christoph Schmidt" w:date="2015-07-25T13:53:00Z">
        <w:r w:rsidRPr="003223D3" w:rsidDel="00F1533F">
          <w:rPr>
            <w:sz w:val="28"/>
            <w:szCs w:val="24"/>
          </w:rPr>
          <w:delText>A</w:delText>
        </w:r>
      </w:del>
      <w:ins w:id="73" w:author="Christoph Schmidt" w:date="2015-07-25T13:53:00Z">
        <w:r w:rsidR="00F1533F">
          <w:rPr>
            <w:sz w:val="28"/>
            <w:szCs w:val="24"/>
          </w:rPr>
          <w:t>a</w:t>
        </w:r>
      </w:ins>
      <w:r w:rsidRPr="003223D3">
        <w:rPr>
          <w:sz w:val="28"/>
          <w:szCs w:val="24"/>
        </w:rPr>
        <w:t xml:space="preserve">bhängigkeit </w:t>
      </w:r>
      <w:del w:id="74" w:author="Christoph Schmidt" w:date="2015-07-25T13:53:00Z">
        <w:r w:rsidRPr="003223D3" w:rsidDel="00F1533F">
          <w:rPr>
            <w:sz w:val="28"/>
            <w:szCs w:val="24"/>
          </w:rPr>
          <w:delText xml:space="preserve">der Parameter </w:delText>
        </w:r>
      </w:del>
      <w:r w:rsidRPr="003223D3">
        <w:rPr>
          <w:sz w:val="28"/>
          <w:szCs w:val="24"/>
        </w:rPr>
        <w:t xml:space="preserve">von der </w:t>
      </w:r>
      <w:r w:rsidR="004E73BD" w:rsidRPr="003223D3">
        <w:rPr>
          <w:sz w:val="28"/>
          <w:szCs w:val="24"/>
        </w:rPr>
        <w:t>Filter</w:t>
      </w:r>
      <w:r w:rsidRPr="003223D3">
        <w:rPr>
          <w:sz w:val="28"/>
          <w:szCs w:val="24"/>
        </w:rPr>
        <w:t>länge</w:t>
      </w:r>
      <w:del w:id="75" w:author="Christoph Schmidt" w:date="2015-07-25T13:53:00Z">
        <w:r w:rsidR="004E73BD" w:rsidRPr="003223D3" w:rsidDel="00F1533F">
          <w:rPr>
            <w:sz w:val="28"/>
            <w:szCs w:val="24"/>
          </w:rPr>
          <w:delText>.</w:delText>
        </w:r>
      </w:del>
    </w:p>
    <w:p w:rsidR="004E73BD" w:rsidRPr="003223D3" w:rsidRDefault="003F4F7A" w:rsidP="00D763D2">
      <w:pPr>
        <w:tabs>
          <w:tab w:val="left" w:pos="0"/>
        </w:tabs>
        <w:ind w:left="620" w:right="200"/>
        <w:rPr>
          <w:sz w:val="28"/>
          <w:szCs w:val="24"/>
        </w:rPr>
      </w:pPr>
      <w:r w:rsidRPr="003223D3">
        <w:rPr>
          <w:sz w:val="28"/>
          <w:szCs w:val="24"/>
        </w:rPr>
        <w:t>Die Filterstrecke in der Signalverarbeitungsstufe liefert das Autokorrelationss</w:t>
      </w:r>
      <w:r w:rsidR="008161C6" w:rsidRPr="003223D3">
        <w:rPr>
          <w:sz w:val="28"/>
          <w:szCs w:val="24"/>
        </w:rPr>
        <w:t xml:space="preserve">ignal für die Objektdetektion. </w:t>
      </w:r>
      <w:r w:rsidR="00A83CF1" w:rsidRPr="003223D3">
        <w:rPr>
          <w:sz w:val="28"/>
          <w:szCs w:val="24"/>
        </w:rPr>
        <w:t>Wegen de</w:t>
      </w:r>
      <w:ins w:id="76" w:author="Christoph Schmidt" w:date="2015-07-25T13:54:00Z">
        <w:r w:rsidR="00F1533F">
          <w:rPr>
            <w:sz w:val="28"/>
            <w:szCs w:val="24"/>
          </w:rPr>
          <w:t>n</w:t>
        </w:r>
      </w:ins>
      <w:del w:id="77" w:author="Christoph Schmidt" w:date="2015-07-25T13:54:00Z">
        <w:r w:rsidR="00A83CF1" w:rsidRPr="003223D3" w:rsidDel="00F1533F">
          <w:rPr>
            <w:sz w:val="28"/>
            <w:szCs w:val="24"/>
          </w:rPr>
          <w:delText>r</w:delText>
        </w:r>
      </w:del>
      <w:r w:rsidR="00A83CF1" w:rsidRPr="003223D3">
        <w:rPr>
          <w:sz w:val="28"/>
          <w:szCs w:val="24"/>
        </w:rPr>
        <w:t xml:space="preserve"> mechanische</w:t>
      </w:r>
      <w:ins w:id="78" w:author="Christoph Schmidt" w:date="2015-07-25T13:54:00Z">
        <w:r w:rsidR="00F1533F">
          <w:rPr>
            <w:sz w:val="28"/>
            <w:szCs w:val="24"/>
          </w:rPr>
          <w:t>n</w:t>
        </w:r>
      </w:ins>
      <w:r w:rsidR="00A83CF1" w:rsidRPr="003223D3">
        <w:rPr>
          <w:sz w:val="28"/>
          <w:szCs w:val="24"/>
        </w:rPr>
        <w:t xml:space="preserve"> Eigenschaft</w:t>
      </w:r>
      <w:ins w:id="79" w:author="Christoph Schmidt" w:date="2015-07-25T13:54:00Z">
        <w:r w:rsidR="00F1533F">
          <w:rPr>
            <w:sz w:val="28"/>
            <w:szCs w:val="24"/>
          </w:rPr>
          <w:t>en</w:t>
        </w:r>
      </w:ins>
      <w:r w:rsidR="00A83CF1" w:rsidRPr="003223D3">
        <w:rPr>
          <w:sz w:val="28"/>
          <w:szCs w:val="24"/>
        </w:rPr>
        <w:t xml:space="preserve"> des Ultraschallumwandler</w:t>
      </w:r>
      <w:ins w:id="80" w:author="Christoph Schmidt" w:date="2015-07-25T13:54:00Z">
        <w:r w:rsidR="00F1533F">
          <w:rPr>
            <w:sz w:val="28"/>
            <w:szCs w:val="24"/>
          </w:rPr>
          <w:t>s</w:t>
        </w:r>
      </w:ins>
      <w:r w:rsidR="00A83CF1" w:rsidRPr="003223D3">
        <w:rPr>
          <w:sz w:val="28"/>
          <w:szCs w:val="24"/>
        </w:rPr>
        <w:t xml:space="preserve"> ist der Sensor nicht in der Lage, das akustische Signal gleichzeitig zu senden und zu empfangen. Daher ist </w:t>
      </w:r>
      <w:del w:id="81" w:author="Christoph Schmidt" w:date="2015-07-25T13:55:00Z">
        <w:r w:rsidR="00A83CF1" w:rsidRPr="003223D3" w:rsidDel="00F1533F">
          <w:rPr>
            <w:sz w:val="28"/>
            <w:szCs w:val="24"/>
          </w:rPr>
          <w:delText xml:space="preserve">der </w:delText>
        </w:r>
      </w:del>
      <w:ins w:id="82" w:author="Christoph Schmidt" w:date="2015-07-25T13:55:00Z">
        <w:r w:rsidR="00F1533F">
          <w:rPr>
            <w:sz w:val="28"/>
            <w:szCs w:val="24"/>
          </w:rPr>
          <w:t>das langandauernde</w:t>
        </w:r>
      </w:ins>
      <w:del w:id="83" w:author="Christoph Schmidt" w:date="2015-07-25T13:55:00Z">
        <w:r w:rsidR="00A83CF1" w:rsidRPr="003223D3" w:rsidDel="00F1533F">
          <w:rPr>
            <w:sz w:val="28"/>
            <w:szCs w:val="24"/>
          </w:rPr>
          <w:delText>lange dauerte</w:delText>
        </w:r>
      </w:del>
      <w:r w:rsidR="00A83CF1" w:rsidRPr="003223D3">
        <w:rPr>
          <w:sz w:val="28"/>
          <w:szCs w:val="24"/>
        </w:rPr>
        <w:t xml:space="preserve"> Sendemuster im Prinzip nicht für kleine Entfernung</w:t>
      </w:r>
      <w:ins w:id="84" w:author="Christoph Schmidt" w:date="2015-07-25T13:55:00Z">
        <w:r w:rsidR="00F1533F">
          <w:rPr>
            <w:sz w:val="28"/>
            <w:szCs w:val="24"/>
          </w:rPr>
          <w:t>en</w:t>
        </w:r>
      </w:ins>
      <w:r w:rsidR="00A83CF1" w:rsidRPr="003223D3">
        <w:rPr>
          <w:sz w:val="28"/>
          <w:szCs w:val="24"/>
        </w:rPr>
        <w:t xml:space="preserve"> geeignet. </w:t>
      </w:r>
      <w:r w:rsidR="008161C6" w:rsidRPr="003223D3">
        <w:rPr>
          <w:sz w:val="28"/>
          <w:szCs w:val="24"/>
        </w:rPr>
        <w:t xml:space="preserve">Das Filter mit </w:t>
      </w:r>
      <w:ins w:id="85" w:author="Christoph Schmidt" w:date="2015-07-25T13:56:00Z">
        <w:r w:rsidR="00F1533F">
          <w:rPr>
            <w:sz w:val="28"/>
            <w:szCs w:val="24"/>
          </w:rPr>
          <w:t>kürzerer Filter</w:t>
        </w:r>
      </w:ins>
      <w:del w:id="86" w:author="Christoph Schmidt" w:date="2015-07-25T13:57:00Z">
        <w:r w:rsidR="008161C6" w:rsidRPr="003223D3" w:rsidDel="00F1533F">
          <w:rPr>
            <w:sz w:val="28"/>
            <w:szCs w:val="24"/>
          </w:rPr>
          <w:delText>der L</w:delText>
        </w:r>
      </w:del>
      <w:ins w:id="87" w:author="Christoph Schmidt" w:date="2015-07-25T13:57:00Z">
        <w:r w:rsidR="00F1533F">
          <w:rPr>
            <w:sz w:val="28"/>
            <w:szCs w:val="24"/>
          </w:rPr>
          <w:t>l</w:t>
        </w:r>
      </w:ins>
      <w:r w:rsidR="008161C6" w:rsidRPr="003223D3">
        <w:rPr>
          <w:sz w:val="28"/>
          <w:szCs w:val="24"/>
        </w:rPr>
        <w:t xml:space="preserve">änge </w:t>
      </w:r>
      <w:del w:id="88" w:author="Christoph Schmidt" w:date="2015-07-25T13:57:00Z">
        <w:r w:rsidR="008161C6" w:rsidRPr="003223D3" w:rsidDel="00F1533F">
          <w:rPr>
            <w:sz w:val="28"/>
            <w:szCs w:val="24"/>
          </w:rPr>
          <w:delText xml:space="preserve">kürze </w:delText>
        </w:r>
      </w:del>
      <w:r w:rsidR="008161C6" w:rsidRPr="003223D3">
        <w:rPr>
          <w:sz w:val="28"/>
          <w:szCs w:val="24"/>
        </w:rPr>
        <w:t>als de</w:t>
      </w:r>
      <w:ins w:id="89" w:author="Christoph Schmidt" w:date="2015-07-25T13:57:00Z">
        <w:r w:rsidR="00F1533F">
          <w:rPr>
            <w:sz w:val="28"/>
            <w:szCs w:val="24"/>
          </w:rPr>
          <w:t>r</w:t>
        </w:r>
      </w:ins>
      <w:del w:id="90" w:author="Christoph Schmidt" w:date="2015-07-25T13:57:00Z">
        <w:r w:rsidR="008161C6" w:rsidRPr="003223D3" w:rsidDel="00F1533F">
          <w:rPr>
            <w:sz w:val="28"/>
            <w:szCs w:val="24"/>
          </w:rPr>
          <w:delText>s</w:delText>
        </w:r>
      </w:del>
      <w:r w:rsidR="008161C6" w:rsidRPr="003223D3">
        <w:rPr>
          <w:sz w:val="28"/>
          <w:szCs w:val="24"/>
        </w:rPr>
        <w:t xml:space="preserve"> Sendeimpuls </w:t>
      </w:r>
      <w:r w:rsidR="00A83CF1" w:rsidRPr="003223D3">
        <w:rPr>
          <w:sz w:val="28"/>
          <w:szCs w:val="24"/>
        </w:rPr>
        <w:t xml:space="preserve">dient dazu, </w:t>
      </w:r>
      <w:del w:id="91" w:author="Christoph Schmidt" w:date="2015-07-25T13:57:00Z">
        <w:r w:rsidR="00A83CF1" w:rsidRPr="003223D3" w:rsidDel="00F1533F">
          <w:rPr>
            <w:sz w:val="28"/>
            <w:szCs w:val="24"/>
          </w:rPr>
          <w:delText xml:space="preserve">dass </w:delText>
        </w:r>
      </w:del>
      <w:r w:rsidR="00A83CF1" w:rsidRPr="003223D3">
        <w:rPr>
          <w:sz w:val="28"/>
          <w:szCs w:val="24"/>
        </w:rPr>
        <w:t>nur de</w:t>
      </w:r>
      <w:ins w:id="92" w:author="Christoph Schmidt" w:date="2015-07-25T13:57:00Z">
        <w:r w:rsidR="00F1533F">
          <w:rPr>
            <w:sz w:val="28"/>
            <w:szCs w:val="24"/>
          </w:rPr>
          <w:t>n</w:t>
        </w:r>
      </w:ins>
      <w:del w:id="93" w:author="Christoph Schmidt" w:date="2015-07-25T13:57:00Z">
        <w:r w:rsidR="00A83CF1" w:rsidRPr="003223D3" w:rsidDel="00F1533F">
          <w:rPr>
            <w:sz w:val="28"/>
            <w:szCs w:val="24"/>
          </w:rPr>
          <w:delText>r</w:delText>
        </w:r>
      </w:del>
      <w:r w:rsidR="00A83CF1" w:rsidRPr="003223D3">
        <w:rPr>
          <w:sz w:val="28"/>
          <w:szCs w:val="24"/>
        </w:rPr>
        <w:t xml:space="preserve"> letzte</w:t>
      </w:r>
      <w:ins w:id="94" w:author="Christoph Schmidt" w:date="2015-07-25T13:57:00Z">
        <w:r w:rsidR="00F1533F">
          <w:rPr>
            <w:sz w:val="28"/>
            <w:szCs w:val="24"/>
          </w:rPr>
          <w:t>n</w:t>
        </w:r>
      </w:ins>
      <w:r w:rsidR="00A83CF1" w:rsidRPr="003223D3">
        <w:rPr>
          <w:sz w:val="28"/>
          <w:szCs w:val="24"/>
        </w:rPr>
        <w:t xml:space="preserve"> Teil des Empfangsignals für die Berechnung des Autokorrelationssignal</w:t>
      </w:r>
      <w:ins w:id="95" w:author="Christoph Schmidt" w:date="2015-07-25T13:57:00Z">
        <w:r w:rsidR="00F1533F">
          <w:rPr>
            <w:sz w:val="28"/>
            <w:szCs w:val="24"/>
          </w:rPr>
          <w:t>s zu benutzen</w:t>
        </w:r>
      </w:ins>
      <w:del w:id="96" w:author="Christoph Schmidt" w:date="2015-07-25T13:58:00Z">
        <w:r w:rsidR="00A83CF1" w:rsidRPr="003223D3" w:rsidDel="00F1533F">
          <w:rPr>
            <w:sz w:val="28"/>
            <w:szCs w:val="24"/>
          </w:rPr>
          <w:delText xml:space="preserve"> benutzt wird</w:delText>
        </w:r>
      </w:del>
      <w:r w:rsidR="00A83CF1" w:rsidRPr="003223D3">
        <w:rPr>
          <w:sz w:val="28"/>
          <w:szCs w:val="24"/>
        </w:rPr>
        <w:t xml:space="preserve">. Die Länge des Filters </w:t>
      </w:r>
      <w:r w:rsidR="0020342D" w:rsidRPr="003223D3">
        <w:rPr>
          <w:sz w:val="28"/>
          <w:szCs w:val="24"/>
        </w:rPr>
        <w:t>wird</w:t>
      </w:r>
      <w:r w:rsidR="00A83CF1" w:rsidRPr="003223D3">
        <w:rPr>
          <w:sz w:val="28"/>
          <w:szCs w:val="24"/>
        </w:rPr>
        <w:t xml:space="preserve"> durch Messung</w:t>
      </w:r>
      <w:ins w:id="97" w:author="Christoph Schmidt" w:date="2015-07-25T13:58:00Z">
        <w:r w:rsidR="00F1533F">
          <w:rPr>
            <w:sz w:val="28"/>
            <w:szCs w:val="24"/>
          </w:rPr>
          <w:t>en</w:t>
        </w:r>
      </w:ins>
      <w:r w:rsidR="0020342D" w:rsidRPr="003223D3">
        <w:rPr>
          <w:sz w:val="28"/>
          <w:szCs w:val="24"/>
        </w:rPr>
        <w:t>untersucht und dere</w:t>
      </w:r>
      <w:ins w:id="98" w:author="Christoph Schmidt" w:date="2015-07-25T13:58:00Z">
        <w:r w:rsidR="008F17E2">
          <w:rPr>
            <w:sz w:val="28"/>
            <w:szCs w:val="24"/>
          </w:rPr>
          <w:t>n</w:t>
        </w:r>
      </w:ins>
      <w:del w:id="99" w:author="Christoph Schmidt" w:date="2015-07-25T13:58:00Z">
        <w:r w:rsidR="0020342D" w:rsidRPr="003223D3" w:rsidDel="008F17E2">
          <w:rPr>
            <w:sz w:val="28"/>
            <w:szCs w:val="24"/>
          </w:rPr>
          <w:delText>r</w:delText>
        </w:r>
      </w:del>
      <w:r w:rsidR="0020342D" w:rsidRPr="003223D3">
        <w:rPr>
          <w:sz w:val="28"/>
          <w:szCs w:val="24"/>
        </w:rPr>
        <w:t xml:space="preserve"> mögliche Einflüsse </w:t>
      </w:r>
      <w:del w:id="100" w:author="Christoph Schmidt" w:date="2015-07-25T13:59:00Z">
        <w:r w:rsidR="0020342D" w:rsidRPr="003223D3" w:rsidDel="008F17E2">
          <w:rPr>
            <w:sz w:val="28"/>
            <w:szCs w:val="24"/>
          </w:rPr>
          <w:delText xml:space="preserve">wird </w:delText>
        </w:r>
      </w:del>
      <w:r w:rsidR="0020342D" w:rsidRPr="003223D3">
        <w:rPr>
          <w:sz w:val="28"/>
          <w:szCs w:val="24"/>
        </w:rPr>
        <w:t>anhand der Daten erläutert.</w:t>
      </w:r>
    </w:p>
    <w:p w:rsidR="0020342D" w:rsidRPr="003223D3" w:rsidRDefault="0020342D" w:rsidP="006571D3">
      <w:pPr>
        <w:numPr>
          <w:ilvl w:val="0"/>
          <w:numId w:val="9"/>
        </w:numPr>
        <w:tabs>
          <w:tab w:val="left" w:pos="0"/>
        </w:tabs>
        <w:ind w:left="478" w:right="200" w:hanging="278"/>
        <w:rPr>
          <w:sz w:val="28"/>
          <w:szCs w:val="24"/>
        </w:rPr>
      </w:pPr>
      <w:r w:rsidRPr="003223D3">
        <w:rPr>
          <w:sz w:val="28"/>
          <w:szCs w:val="24"/>
        </w:rPr>
        <w:t>Optimierung des</w:t>
      </w:r>
      <w:r w:rsidR="004E73BD" w:rsidRPr="003223D3">
        <w:rPr>
          <w:sz w:val="28"/>
          <w:szCs w:val="24"/>
        </w:rPr>
        <w:t xml:space="preserve"> Parameter</w:t>
      </w:r>
      <w:r w:rsidRPr="003223D3">
        <w:rPr>
          <w:sz w:val="28"/>
          <w:szCs w:val="24"/>
        </w:rPr>
        <w:t>s</w:t>
      </w:r>
      <w:r w:rsidR="004E73BD" w:rsidRPr="003223D3">
        <w:rPr>
          <w:sz w:val="28"/>
          <w:szCs w:val="24"/>
        </w:rPr>
        <w:t xml:space="preserve"> unter der Randbedingung einer vorgegebenen Falschalarmrate in verschiedenen Entfernungsbereichen</w:t>
      </w:r>
      <w:r w:rsidRPr="003223D3">
        <w:rPr>
          <w:sz w:val="28"/>
          <w:szCs w:val="24"/>
        </w:rPr>
        <w:t>, Nah- und Fernbereich</w:t>
      </w:r>
      <w:del w:id="101" w:author="Christoph Schmidt" w:date="2015-07-25T13:59:00Z">
        <w:r w:rsidRPr="003223D3" w:rsidDel="008F17E2">
          <w:rPr>
            <w:sz w:val="28"/>
            <w:szCs w:val="24"/>
          </w:rPr>
          <w:delText>.</w:delText>
        </w:r>
      </w:del>
    </w:p>
    <w:p w:rsidR="0020342D" w:rsidRPr="003223D3" w:rsidRDefault="0020342D" w:rsidP="00D763D2">
      <w:pPr>
        <w:tabs>
          <w:tab w:val="left" w:pos="0"/>
        </w:tabs>
        <w:ind w:left="620" w:right="200"/>
        <w:rPr>
          <w:sz w:val="28"/>
          <w:szCs w:val="24"/>
        </w:rPr>
      </w:pPr>
      <w:r w:rsidRPr="003223D3">
        <w:rPr>
          <w:sz w:val="28"/>
          <w:szCs w:val="24"/>
        </w:rPr>
        <w:t>Im Nahbereich von 0,5 m bis 3,5 m ist in die Amplitude des Bodenechos in der Regel deutlich</w:t>
      </w:r>
      <w:del w:id="102" w:author="Christoph Schmidt" w:date="2015-07-25T14:00:00Z">
        <w:r w:rsidRPr="003223D3" w:rsidDel="008F17E2">
          <w:rPr>
            <w:sz w:val="28"/>
            <w:szCs w:val="24"/>
          </w:rPr>
          <w:delText>e</w:delText>
        </w:r>
      </w:del>
      <w:r w:rsidRPr="003223D3">
        <w:rPr>
          <w:sz w:val="28"/>
          <w:szCs w:val="24"/>
        </w:rPr>
        <w:t xml:space="preserve"> größer als im Fernbereich von 3,5 m bis 6 m. Daher werden alle Daten aus obengenannten Messungen und Untersuchungen in unterschiedlichen Bereichen ausgewertet</w:t>
      </w:r>
      <w:ins w:id="103" w:author="Christoph Schmidt" w:date="2015-07-25T14:01:00Z">
        <w:r w:rsidR="008F17E2">
          <w:rPr>
            <w:sz w:val="28"/>
            <w:szCs w:val="24"/>
          </w:rPr>
          <w:t xml:space="preserve"> und</w:t>
        </w:r>
      </w:ins>
      <w:del w:id="104" w:author="Christoph Schmidt" w:date="2015-07-25T14:01:00Z">
        <w:r w:rsidRPr="003223D3" w:rsidDel="008F17E2">
          <w:rPr>
            <w:sz w:val="28"/>
            <w:szCs w:val="24"/>
          </w:rPr>
          <w:delText>, um</w:delText>
        </w:r>
      </w:del>
      <w:r w:rsidRPr="003223D3">
        <w:rPr>
          <w:sz w:val="28"/>
          <w:szCs w:val="24"/>
        </w:rPr>
        <w:t xml:space="preserve"> die Param</w:t>
      </w:r>
      <w:ins w:id="105" w:author="Christoph Schmidt" w:date="2015-07-25T14:00:00Z">
        <w:r w:rsidR="008F17E2">
          <w:rPr>
            <w:sz w:val="28"/>
            <w:szCs w:val="24"/>
          </w:rPr>
          <w:t>e</w:t>
        </w:r>
      </w:ins>
      <w:r w:rsidRPr="003223D3">
        <w:rPr>
          <w:sz w:val="28"/>
          <w:szCs w:val="24"/>
        </w:rPr>
        <w:t>ter jeweils für Nah- und Fernbereich optimier</w:t>
      </w:r>
      <w:del w:id="106" w:author="Christoph Schmidt" w:date="2015-07-25T14:01:00Z">
        <w:r w:rsidRPr="003223D3" w:rsidDel="008F17E2">
          <w:rPr>
            <w:sz w:val="28"/>
            <w:szCs w:val="24"/>
          </w:rPr>
          <w:delText>e</w:delText>
        </w:r>
      </w:del>
      <w:r w:rsidRPr="003223D3">
        <w:rPr>
          <w:sz w:val="28"/>
          <w:szCs w:val="24"/>
        </w:rPr>
        <w:t>t und validiert.</w:t>
      </w:r>
    </w:p>
    <w:p w:rsidR="00664779" w:rsidRPr="003223D3" w:rsidRDefault="00664779" w:rsidP="006571D3">
      <w:pPr>
        <w:numPr>
          <w:ilvl w:val="0"/>
          <w:numId w:val="9"/>
        </w:numPr>
        <w:tabs>
          <w:tab w:val="left" w:pos="142"/>
        </w:tabs>
        <w:ind w:left="484" w:right="200" w:hanging="284"/>
        <w:rPr>
          <w:sz w:val="28"/>
          <w:szCs w:val="24"/>
        </w:rPr>
      </w:pPr>
      <w:r w:rsidRPr="003223D3">
        <w:rPr>
          <w:sz w:val="28"/>
          <w:szCs w:val="24"/>
        </w:rPr>
        <w:t>Weitere</w:t>
      </w:r>
      <w:r w:rsidR="0020342D" w:rsidRPr="003223D3">
        <w:rPr>
          <w:sz w:val="28"/>
          <w:szCs w:val="24"/>
        </w:rPr>
        <w:t xml:space="preserve">ntwicklung </w:t>
      </w:r>
      <w:r w:rsidRPr="003223D3">
        <w:rPr>
          <w:sz w:val="28"/>
          <w:szCs w:val="24"/>
        </w:rPr>
        <w:t>des Auswertungstool</w:t>
      </w:r>
      <w:ins w:id="107" w:author="han" w:date="2015-07-27T16:00:00Z">
        <w:r w:rsidR="009C260A">
          <w:rPr>
            <w:sz w:val="28"/>
            <w:szCs w:val="24"/>
          </w:rPr>
          <w:t>s</w:t>
        </w:r>
      </w:ins>
      <w:r w:rsidRPr="003223D3">
        <w:rPr>
          <w:sz w:val="28"/>
          <w:szCs w:val="24"/>
        </w:rPr>
        <w:t xml:space="preserve"> in </w:t>
      </w:r>
      <w:r w:rsidR="0020342D" w:rsidRPr="003223D3">
        <w:rPr>
          <w:sz w:val="28"/>
          <w:szCs w:val="24"/>
        </w:rPr>
        <w:t>Matlab</w:t>
      </w:r>
      <w:r w:rsidRPr="003223D3">
        <w:rPr>
          <w:sz w:val="28"/>
          <w:szCs w:val="24"/>
        </w:rPr>
        <w:t xml:space="preserve"> und</w:t>
      </w:r>
      <w:ins w:id="108" w:author="han" w:date="2015-07-27T15:31:00Z">
        <w:r w:rsidR="00FE1E8B">
          <w:rPr>
            <w:sz w:val="28"/>
            <w:szCs w:val="24"/>
          </w:rPr>
          <w:t xml:space="preserve"> </w:t>
        </w:r>
      </w:ins>
      <w:r w:rsidRPr="003223D3">
        <w:rPr>
          <w:sz w:val="28"/>
          <w:szCs w:val="24"/>
        </w:rPr>
        <w:t xml:space="preserve">Entwicklung des </w:t>
      </w:r>
      <w:r w:rsidR="0020342D" w:rsidRPr="003223D3">
        <w:rPr>
          <w:sz w:val="28"/>
          <w:szCs w:val="24"/>
        </w:rPr>
        <w:t>Automatisierungstool</w:t>
      </w:r>
      <w:ins w:id="109" w:author="han" w:date="2015-07-27T16:00:00Z">
        <w:r w:rsidR="009C260A">
          <w:rPr>
            <w:sz w:val="28"/>
            <w:szCs w:val="24"/>
          </w:rPr>
          <w:t>s</w:t>
        </w:r>
      </w:ins>
      <w:r w:rsidRPr="003223D3">
        <w:rPr>
          <w:sz w:val="28"/>
          <w:szCs w:val="24"/>
        </w:rPr>
        <w:t xml:space="preserve"> in Excel VBA</w:t>
      </w:r>
      <w:del w:id="110" w:author="Christoph Schmidt" w:date="2015-07-25T14:01:00Z">
        <w:r w:rsidRPr="003223D3" w:rsidDel="008F17E2">
          <w:rPr>
            <w:sz w:val="28"/>
            <w:szCs w:val="24"/>
          </w:rPr>
          <w:delText>.</w:delText>
        </w:r>
      </w:del>
    </w:p>
    <w:p w:rsidR="00664779" w:rsidRPr="003223D3" w:rsidRDefault="00664779" w:rsidP="00E1475B">
      <w:pPr>
        <w:numPr>
          <w:ilvl w:val="1"/>
          <w:numId w:val="9"/>
        </w:numPr>
        <w:tabs>
          <w:tab w:val="left" w:pos="142"/>
        </w:tabs>
        <w:ind w:leftChars="300" w:left="1020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>Matlab</w:t>
      </w:r>
    </w:p>
    <w:p w:rsidR="00664779" w:rsidRPr="003223D3" w:rsidRDefault="00664779" w:rsidP="00E1475B">
      <w:pPr>
        <w:tabs>
          <w:tab w:val="left" w:pos="142"/>
        </w:tabs>
        <w:ind w:leftChars="510" w:left="1020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>Die Auswertung soll möglichst automatisiert gestalte</w:t>
      </w:r>
      <w:ins w:id="111" w:author="Christoph Schmidt" w:date="2015-07-25T14:01:00Z">
        <w:r w:rsidR="008F17E2">
          <w:rPr>
            <w:sz w:val="28"/>
            <w:szCs w:val="24"/>
          </w:rPr>
          <w:t>t</w:t>
        </w:r>
      </w:ins>
      <w:ins w:id="112" w:author="han" w:date="2015-07-27T16:03:00Z">
        <w:r w:rsidR="00F863A4">
          <w:rPr>
            <w:sz w:val="28"/>
            <w:szCs w:val="24"/>
          </w:rPr>
          <w:t xml:space="preserve"> </w:t>
        </w:r>
      </w:ins>
      <w:del w:id="113" w:author="Christoph Schmidt" w:date="2015-07-25T14:01:00Z">
        <w:r w:rsidRPr="003223D3" w:rsidDel="008F17E2">
          <w:rPr>
            <w:sz w:val="28"/>
            <w:szCs w:val="24"/>
          </w:rPr>
          <w:delText>n</w:delText>
        </w:r>
      </w:del>
      <w:ins w:id="114" w:author="Christoph Schmidt" w:date="2015-07-25T14:02:00Z">
        <w:r w:rsidR="008F17E2">
          <w:rPr>
            <w:sz w:val="28"/>
            <w:szCs w:val="24"/>
          </w:rPr>
          <w:t>werden, weshalb die</w:t>
        </w:r>
      </w:ins>
      <w:del w:id="115" w:author="Christoph Schmidt" w:date="2015-07-25T14:02:00Z">
        <w:r w:rsidRPr="003223D3" w:rsidDel="008F17E2">
          <w:rPr>
            <w:sz w:val="28"/>
            <w:szCs w:val="24"/>
          </w:rPr>
          <w:delText>und daher muss</w:delText>
        </w:r>
      </w:del>
      <w:r w:rsidRPr="003223D3">
        <w:rPr>
          <w:sz w:val="28"/>
          <w:szCs w:val="24"/>
        </w:rPr>
        <w:t xml:space="preserve"> Funktionen in den </w:t>
      </w:r>
      <w:ins w:id="116" w:author="Christoph Schmidt" w:date="2015-07-25T14:03:00Z">
        <w:r w:rsidR="008F17E2">
          <w:rPr>
            <w:sz w:val="28"/>
            <w:szCs w:val="24"/>
          </w:rPr>
          <w:t>gesamten</w:t>
        </w:r>
      </w:ins>
      <w:del w:id="117" w:author="Christoph Schmidt" w:date="2015-07-25T14:03:00Z">
        <w:r w:rsidRPr="003223D3" w:rsidDel="008F17E2">
          <w:rPr>
            <w:sz w:val="28"/>
            <w:szCs w:val="24"/>
          </w:rPr>
          <w:delText>ganzen</w:delText>
        </w:r>
      </w:del>
      <w:r w:rsidRPr="003223D3">
        <w:rPr>
          <w:sz w:val="28"/>
          <w:szCs w:val="24"/>
        </w:rPr>
        <w:t xml:space="preserve"> Code-Rahmen </w:t>
      </w:r>
      <w:ins w:id="118" w:author="Christoph Schmidt" w:date="2015-07-25T14:03:00Z">
        <w:r w:rsidR="008F17E2">
          <w:rPr>
            <w:sz w:val="28"/>
            <w:szCs w:val="24"/>
          </w:rPr>
          <w:t>bzw.</w:t>
        </w:r>
      </w:ins>
      <w:del w:id="119" w:author="Christoph Schmidt" w:date="2015-07-25T14:03:00Z">
        <w:r w:rsidRPr="003223D3" w:rsidDel="008F17E2">
          <w:rPr>
            <w:sz w:val="28"/>
            <w:szCs w:val="24"/>
          </w:rPr>
          <w:delText>oder</w:delText>
        </w:r>
      </w:del>
      <w:r w:rsidRPr="003223D3">
        <w:rPr>
          <w:sz w:val="28"/>
          <w:szCs w:val="24"/>
        </w:rPr>
        <w:t xml:space="preserve"> in die GUI-Oberfläche hinzugefügt werden</w:t>
      </w:r>
      <w:ins w:id="120" w:author="Christoph Schmidt" w:date="2015-07-25T14:03:00Z">
        <w:r w:rsidR="008F17E2">
          <w:rPr>
            <w:sz w:val="28"/>
            <w:szCs w:val="24"/>
          </w:rPr>
          <w:t xml:space="preserve"> mussten</w:t>
        </w:r>
      </w:ins>
      <w:r w:rsidRPr="003223D3">
        <w:rPr>
          <w:sz w:val="28"/>
          <w:szCs w:val="24"/>
        </w:rPr>
        <w:t>.</w:t>
      </w:r>
    </w:p>
    <w:p w:rsidR="00664779" w:rsidRPr="003223D3" w:rsidRDefault="00664779" w:rsidP="00E1475B">
      <w:pPr>
        <w:numPr>
          <w:ilvl w:val="1"/>
          <w:numId w:val="9"/>
        </w:numPr>
        <w:tabs>
          <w:tab w:val="left" w:pos="142"/>
        </w:tabs>
        <w:ind w:leftChars="300" w:left="1020" w:rightChars="100" w:right="200"/>
        <w:rPr>
          <w:sz w:val="28"/>
          <w:szCs w:val="24"/>
        </w:rPr>
      </w:pPr>
      <w:r w:rsidRPr="003223D3">
        <w:rPr>
          <w:sz w:val="28"/>
          <w:szCs w:val="24"/>
        </w:rPr>
        <w:t>Excel VBA</w:t>
      </w:r>
    </w:p>
    <w:p w:rsidR="00000000" w:rsidRDefault="008F17E2">
      <w:pPr>
        <w:tabs>
          <w:tab w:val="left" w:pos="142"/>
        </w:tabs>
        <w:ind w:leftChars="213" w:left="426" w:rightChars="100" w:right="200"/>
        <w:rPr>
          <w:sz w:val="28"/>
          <w:szCs w:val="24"/>
        </w:rPr>
        <w:pPrChange w:id="121" w:author="han" w:date="2015-07-27T16:10:00Z">
          <w:pPr>
            <w:tabs>
              <w:tab w:val="left" w:pos="142"/>
            </w:tabs>
            <w:ind w:leftChars="510" w:left="1020" w:rightChars="100" w:right="200"/>
          </w:pPr>
        </w:pPrChange>
      </w:pPr>
      <w:ins w:id="122" w:author="Christoph Schmidt" w:date="2015-07-25T14:04:00Z">
        <w:r>
          <w:rPr>
            <w:sz w:val="28"/>
            <w:szCs w:val="24"/>
          </w:rPr>
          <w:t xml:space="preserve">Eine </w:t>
        </w:r>
      </w:ins>
      <w:r w:rsidR="00664779" w:rsidRPr="003223D3">
        <w:rPr>
          <w:sz w:val="28"/>
          <w:szCs w:val="24"/>
        </w:rPr>
        <w:t xml:space="preserve">Excel Datei wird als Datenbank für die Ergebnisse der Matlab Auswertung verwendet. Das Auslesen und die grafische Darstellung der Ergebnisse </w:t>
      </w:r>
      <w:del w:id="123" w:author="Christoph Schmidt" w:date="2015-07-25T14:04:00Z">
        <w:r w:rsidR="00664779" w:rsidRPr="003223D3" w:rsidDel="008F17E2">
          <w:rPr>
            <w:sz w:val="28"/>
            <w:szCs w:val="24"/>
          </w:rPr>
          <w:delText xml:space="preserve">wird </w:delText>
        </w:r>
      </w:del>
      <w:ins w:id="124" w:author="Christoph Schmidt" w:date="2015-07-25T14:04:00Z">
        <w:r>
          <w:rPr>
            <w:sz w:val="28"/>
            <w:szCs w:val="24"/>
          </w:rPr>
          <w:t>wurde</w:t>
        </w:r>
      </w:ins>
      <w:ins w:id="125" w:author="han" w:date="2015-07-27T15:42:00Z">
        <w:r w:rsidR="00721110">
          <w:rPr>
            <w:sz w:val="28"/>
            <w:szCs w:val="24"/>
          </w:rPr>
          <w:t xml:space="preserve"> </w:t>
        </w:r>
      </w:ins>
      <w:r w:rsidR="00664779" w:rsidRPr="003223D3">
        <w:rPr>
          <w:sz w:val="28"/>
          <w:szCs w:val="24"/>
        </w:rPr>
        <w:t>du</w:t>
      </w:r>
      <w:r w:rsidR="00586221" w:rsidRPr="003223D3">
        <w:rPr>
          <w:sz w:val="28"/>
          <w:szCs w:val="24"/>
        </w:rPr>
        <w:t>rch ein eigenständig</w:t>
      </w:r>
      <w:del w:id="126" w:author="Christoph Schmidt" w:date="2015-07-25T14:03:00Z">
        <w:r w:rsidR="00586221" w:rsidRPr="003223D3" w:rsidDel="008F17E2">
          <w:rPr>
            <w:sz w:val="28"/>
            <w:szCs w:val="24"/>
          </w:rPr>
          <w:delText>e</w:delText>
        </w:r>
      </w:del>
      <w:r w:rsidR="00586221" w:rsidRPr="003223D3">
        <w:rPr>
          <w:sz w:val="28"/>
          <w:szCs w:val="24"/>
        </w:rPr>
        <w:t xml:space="preserve"> entwickelte</w:t>
      </w:r>
      <w:ins w:id="127" w:author="Christoph Schmidt" w:date="2015-07-25T14:03:00Z">
        <w:r>
          <w:rPr>
            <w:sz w:val="28"/>
            <w:szCs w:val="24"/>
          </w:rPr>
          <w:t>s</w:t>
        </w:r>
      </w:ins>
      <w:ins w:id="128" w:author="han" w:date="2015-07-27T15:42:00Z">
        <w:r w:rsidR="00721110">
          <w:rPr>
            <w:sz w:val="28"/>
            <w:szCs w:val="24"/>
          </w:rPr>
          <w:t xml:space="preserve"> </w:t>
        </w:r>
      </w:ins>
      <w:r w:rsidR="00586221" w:rsidRPr="003223D3">
        <w:rPr>
          <w:sz w:val="28"/>
          <w:szCs w:val="24"/>
        </w:rPr>
        <w:t>VBA-Tool automatisiert.</w:t>
      </w:r>
      <w:r w:rsidR="00A71806" w:rsidRPr="003223D3">
        <w:rPr>
          <w:b/>
          <w:bCs/>
          <w:i/>
          <w:iCs/>
          <w:spacing w:val="40"/>
          <w:sz w:val="36"/>
          <w:szCs w:val="32"/>
        </w:rPr>
        <w:br w:type="page"/>
      </w:r>
      <w:r w:rsidR="00A83342" w:rsidRPr="003223D3">
        <w:rPr>
          <w:b/>
          <w:bCs/>
          <w:i/>
          <w:iCs/>
          <w:spacing w:val="40"/>
          <w:sz w:val="36"/>
          <w:szCs w:val="32"/>
        </w:rPr>
        <w:lastRenderedPageBreak/>
        <w:t>Tätigkeitsbe</w:t>
      </w:r>
      <w:r w:rsidR="003544BF" w:rsidRPr="003223D3">
        <w:rPr>
          <w:b/>
          <w:bCs/>
          <w:i/>
          <w:iCs/>
          <w:spacing w:val="40"/>
          <w:sz w:val="36"/>
          <w:szCs w:val="32"/>
        </w:rPr>
        <w:t>schreibung</w:t>
      </w:r>
      <w:r w:rsidR="00A83342" w:rsidRPr="003223D3">
        <w:rPr>
          <w:b/>
          <w:bCs/>
          <w:i/>
          <w:iCs/>
          <w:spacing w:val="40"/>
          <w:sz w:val="36"/>
          <w:szCs w:val="32"/>
        </w:rPr>
        <w:t xml:space="preserve"> II</w:t>
      </w:r>
    </w:p>
    <w:p w:rsidR="00000000" w:rsidRDefault="003544BF">
      <w:pPr>
        <w:tabs>
          <w:tab w:val="left" w:pos="284"/>
          <w:tab w:val="left" w:pos="2552"/>
        </w:tabs>
        <w:ind w:left="426" w:right="200"/>
        <w:rPr>
          <w:sz w:val="28"/>
          <w:szCs w:val="24"/>
        </w:rPr>
        <w:pPrChange w:id="129" w:author="han" w:date="2015-07-27T16:10:00Z">
          <w:pPr>
            <w:tabs>
              <w:tab w:val="left" w:pos="284"/>
              <w:tab w:val="left" w:pos="2552"/>
            </w:tabs>
            <w:ind w:left="620" w:right="200"/>
          </w:pPr>
        </w:pPrChange>
      </w:pPr>
      <w:r w:rsidRPr="003223D3">
        <w:rPr>
          <w:sz w:val="28"/>
          <w:szCs w:val="24"/>
        </w:rPr>
        <w:t>10/2013 – 01/2014 Praktische Übung im Labor – Universität Stuttgart</w:t>
      </w:r>
    </w:p>
    <w:p w:rsidR="00A83342" w:rsidRPr="003223D3" w:rsidRDefault="00A83342">
      <w:pPr>
        <w:spacing w:before="120"/>
        <w:rPr>
          <w:b/>
          <w:bCs/>
          <w:spacing w:val="40"/>
          <w:sz w:val="36"/>
          <w:szCs w:val="32"/>
        </w:rPr>
      </w:pPr>
    </w:p>
    <w:p w:rsidR="002203C5" w:rsidRPr="003C0A00" w:rsidRDefault="002203C5" w:rsidP="002203C5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552" w:hanging="2552"/>
        <w:rPr>
          <w:b/>
          <w:bCs/>
          <w:sz w:val="28"/>
          <w:szCs w:val="24"/>
          <w:lang w:val="en-US"/>
          <w:rPrChange w:id="130" w:author="han" w:date="2015-07-27T00:42:00Z">
            <w:rPr>
              <w:b/>
              <w:bCs/>
              <w:sz w:val="28"/>
              <w:szCs w:val="24"/>
            </w:rPr>
          </w:rPrChange>
        </w:rPr>
      </w:pPr>
      <w:r w:rsidRPr="003223D3">
        <w:rPr>
          <w:b/>
          <w:bCs/>
          <w:color w:val="8DB3E2"/>
          <w:sz w:val="28"/>
          <w:szCs w:val="24"/>
        </w:rPr>
        <w:sym w:font="Wingdings" w:char="F06E"/>
      </w:r>
      <w:r w:rsidR="009478A3" w:rsidRPr="009478A3">
        <w:rPr>
          <w:b/>
          <w:bCs/>
          <w:sz w:val="28"/>
          <w:szCs w:val="24"/>
          <w:u w:val="single"/>
          <w:lang w:val="en-US"/>
          <w:rPrChange w:id="131" w:author="han" w:date="2015-07-27T00:42:00Z">
            <w:rPr>
              <w:b/>
              <w:bCs/>
              <w:sz w:val="28"/>
              <w:szCs w:val="24"/>
              <w:u w:val="single"/>
            </w:rPr>
          </w:rPrChange>
        </w:rPr>
        <w:t>Thema</w:t>
      </w:r>
    </w:p>
    <w:p w:rsidR="006571D3" w:rsidRPr="003C0A00" w:rsidRDefault="009478A3" w:rsidP="003223D3">
      <w:pPr>
        <w:tabs>
          <w:tab w:val="left" w:pos="284"/>
          <w:tab w:val="left" w:pos="2552"/>
        </w:tabs>
        <w:ind w:left="280" w:right="200" w:hangingChars="100" w:hanging="280"/>
        <w:rPr>
          <w:sz w:val="28"/>
          <w:szCs w:val="24"/>
          <w:lang w:val="en-US"/>
          <w:rPrChange w:id="132" w:author="han" w:date="2015-07-27T00:42:00Z">
            <w:rPr>
              <w:sz w:val="28"/>
              <w:szCs w:val="24"/>
            </w:rPr>
          </w:rPrChange>
        </w:rPr>
      </w:pPr>
      <w:r w:rsidRPr="009478A3">
        <w:rPr>
          <w:sz w:val="28"/>
          <w:szCs w:val="24"/>
          <w:lang w:val="en-US"/>
          <w:rPrChange w:id="133" w:author="han" w:date="2015-07-27T00:42:00Z">
            <w:rPr>
              <w:sz w:val="28"/>
              <w:szCs w:val="24"/>
            </w:rPr>
          </w:rPrChange>
        </w:rPr>
        <w:tab/>
        <w:t>Statistical Signal Processing – Automotive Radar</w:t>
      </w:r>
    </w:p>
    <w:p w:rsidR="006571D3" w:rsidRPr="003C0A00" w:rsidRDefault="006571D3" w:rsidP="003223D3">
      <w:pPr>
        <w:tabs>
          <w:tab w:val="left" w:pos="284"/>
          <w:tab w:val="left" w:pos="2552"/>
        </w:tabs>
        <w:ind w:left="280" w:hangingChars="100" w:hanging="280"/>
        <w:rPr>
          <w:sz w:val="28"/>
          <w:szCs w:val="24"/>
          <w:lang w:val="en-US"/>
          <w:rPrChange w:id="134" w:author="han" w:date="2015-07-27T00:42:00Z">
            <w:rPr>
              <w:sz w:val="28"/>
              <w:szCs w:val="24"/>
            </w:rPr>
          </w:rPrChange>
        </w:rPr>
      </w:pPr>
    </w:p>
    <w:p w:rsidR="006571D3" w:rsidRPr="003223D3" w:rsidRDefault="002203C5" w:rsidP="006571D3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552" w:hanging="2552"/>
        <w:rPr>
          <w:sz w:val="28"/>
          <w:szCs w:val="24"/>
        </w:rPr>
      </w:pPr>
      <w:r w:rsidRPr="003223D3">
        <w:rPr>
          <w:b/>
          <w:bCs/>
          <w:color w:val="8DB3E2"/>
          <w:sz w:val="28"/>
          <w:szCs w:val="24"/>
        </w:rPr>
        <w:sym w:font="Wingdings" w:char="F06E"/>
      </w:r>
      <w:r w:rsidRPr="003223D3">
        <w:rPr>
          <w:b/>
          <w:bCs/>
          <w:sz w:val="28"/>
          <w:szCs w:val="24"/>
          <w:u w:val="single"/>
        </w:rPr>
        <w:t>Aufgabe</w:t>
      </w:r>
    </w:p>
    <w:p w:rsidR="00A83342" w:rsidRPr="003223D3" w:rsidRDefault="00D763D2" w:rsidP="002A33CD">
      <w:pPr>
        <w:numPr>
          <w:ilvl w:val="0"/>
          <w:numId w:val="21"/>
        </w:numPr>
        <w:tabs>
          <w:tab w:val="left" w:pos="284"/>
        </w:tabs>
        <w:ind w:left="426" w:right="200" w:hanging="426"/>
        <w:rPr>
          <w:sz w:val="28"/>
          <w:szCs w:val="24"/>
        </w:rPr>
      </w:pPr>
      <w:r w:rsidRPr="003223D3">
        <w:rPr>
          <w:sz w:val="28"/>
          <w:szCs w:val="24"/>
        </w:rPr>
        <w:t>Statistische Signalverarbeitung des</w:t>
      </w:r>
      <w:r w:rsidR="00C822DA" w:rsidRPr="003223D3">
        <w:rPr>
          <w:sz w:val="28"/>
          <w:szCs w:val="24"/>
        </w:rPr>
        <w:t xml:space="preserve"> Automobil -</w:t>
      </w:r>
      <w:r w:rsidRPr="003223D3">
        <w:rPr>
          <w:sz w:val="28"/>
          <w:szCs w:val="24"/>
        </w:rPr>
        <w:t xml:space="preserve"> Radarsignals</w:t>
      </w:r>
    </w:p>
    <w:p w:rsidR="002A33CD" w:rsidRPr="003223D3" w:rsidRDefault="00876F5A" w:rsidP="002A33CD">
      <w:pPr>
        <w:numPr>
          <w:ilvl w:val="0"/>
          <w:numId w:val="21"/>
        </w:numPr>
        <w:tabs>
          <w:tab w:val="left" w:pos="284"/>
        </w:tabs>
        <w:ind w:left="426" w:right="200" w:hanging="426"/>
        <w:rPr>
          <w:sz w:val="28"/>
          <w:szCs w:val="24"/>
        </w:rPr>
      </w:pPr>
      <w:r w:rsidRPr="003223D3">
        <w:rPr>
          <w:sz w:val="28"/>
          <w:szCs w:val="24"/>
          <w:lang w:val="en-US"/>
        </w:rPr>
        <w:t>Aufbau des gesamten</w:t>
      </w:r>
      <w:ins w:id="135" w:author="han" w:date="2015-09-18T03:35:00Z">
        <w:r w:rsidR="003518FA">
          <w:rPr>
            <w:sz w:val="28"/>
            <w:szCs w:val="24"/>
            <w:lang w:val="en-US"/>
          </w:rPr>
          <w:t xml:space="preserve"> </w:t>
        </w:r>
      </w:ins>
      <w:r w:rsidRPr="003223D3">
        <w:rPr>
          <w:sz w:val="28"/>
          <w:szCs w:val="24"/>
          <w:lang w:val="en-US"/>
        </w:rPr>
        <w:t>Signalverarbeitungssystem</w:t>
      </w:r>
      <w:r w:rsidR="00C161E1" w:rsidRPr="003223D3">
        <w:rPr>
          <w:sz w:val="28"/>
          <w:szCs w:val="24"/>
          <w:lang w:val="en-US"/>
        </w:rPr>
        <w:t>s</w:t>
      </w:r>
    </w:p>
    <w:p w:rsidR="001E5E4C" w:rsidRPr="003223D3" w:rsidRDefault="00A142A8" w:rsidP="002A33CD">
      <w:pPr>
        <w:numPr>
          <w:ilvl w:val="0"/>
          <w:numId w:val="21"/>
        </w:numPr>
        <w:tabs>
          <w:tab w:val="left" w:pos="284"/>
        </w:tabs>
        <w:ind w:left="426" w:right="200" w:hanging="426"/>
        <w:rPr>
          <w:sz w:val="28"/>
          <w:szCs w:val="24"/>
        </w:rPr>
      </w:pPr>
      <w:r w:rsidRPr="003223D3">
        <w:rPr>
          <w:sz w:val="28"/>
          <w:szCs w:val="24"/>
        </w:rPr>
        <w:t>Bestimmung der Position un</w:t>
      </w:r>
      <w:r w:rsidR="00C822DA" w:rsidRPr="003223D3">
        <w:rPr>
          <w:sz w:val="28"/>
          <w:szCs w:val="24"/>
        </w:rPr>
        <w:t>d Geschwindigkeit des Objektes</w:t>
      </w:r>
    </w:p>
    <w:p w:rsidR="00A142A8" w:rsidRPr="003223D3" w:rsidRDefault="00A142A8" w:rsidP="002A33CD">
      <w:pPr>
        <w:numPr>
          <w:ilvl w:val="0"/>
          <w:numId w:val="21"/>
        </w:numPr>
        <w:tabs>
          <w:tab w:val="left" w:pos="284"/>
        </w:tabs>
        <w:ind w:left="426" w:right="200" w:hanging="426"/>
        <w:rPr>
          <w:sz w:val="28"/>
          <w:szCs w:val="24"/>
        </w:rPr>
      </w:pPr>
      <w:r w:rsidRPr="003223D3">
        <w:rPr>
          <w:sz w:val="28"/>
          <w:szCs w:val="24"/>
        </w:rPr>
        <w:t>Objekttracking</w:t>
      </w:r>
    </w:p>
    <w:p w:rsidR="00A142A8" w:rsidRPr="003223D3" w:rsidRDefault="00A142A8" w:rsidP="002A33CD">
      <w:pPr>
        <w:numPr>
          <w:ilvl w:val="0"/>
          <w:numId w:val="21"/>
        </w:numPr>
        <w:tabs>
          <w:tab w:val="left" w:pos="284"/>
        </w:tabs>
        <w:ind w:left="426" w:right="200" w:hanging="426"/>
        <w:rPr>
          <w:sz w:val="28"/>
          <w:szCs w:val="24"/>
        </w:rPr>
      </w:pPr>
      <w:r w:rsidRPr="003223D3">
        <w:rPr>
          <w:sz w:val="28"/>
          <w:szCs w:val="24"/>
        </w:rPr>
        <w:t>Implementierung in Matlab</w:t>
      </w:r>
    </w:p>
    <w:p w:rsidR="00EC46EF" w:rsidRPr="003223D3" w:rsidRDefault="00EC46EF" w:rsidP="002A33CD">
      <w:pPr>
        <w:numPr>
          <w:ilvl w:val="0"/>
          <w:numId w:val="21"/>
        </w:numPr>
        <w:tabs>
          <w:tab w:val="left" w:pos="284"/>
        </w:tabs>
        <w:ind w:left="426" w:right="200" w:hanging="426"/>
        <w:rPr>
          <w:sz w:val="28"/>
          <w:szCs w:val="24"/>
        </w:rPr>
      </w:pPr>
      <w:r w:rsidRPr="003223D3">
        <w:rPr>
          <w:sz w:val="28"/>
          <w:szCs w:val="24"/>
        </w:rPr>
        <w:t>Teamarbeit</w:t>
      </w:r>
    </w:p>
    <w:p w:rsidR="00A142A8" w:rsidRPr="003223D3" w:rsidRDefault="00A142A8" w:rsidP="00A142A8">
      <w:pPr>
        <w:tabs>
          <w:tab w:val="left" w:pos="284"/>
        </w:tabs>
        <w:ind w:right="200"/>
        <w:rPr>
          <w:sz w:val="28"/>
          <w:szCs w:val="24"/>
        </w:rPr>
      </w:pPr>
    </w:p>
    <w:p w:rsidR="00A142A8" w:rsidRPr="003223D3" w:rsidRDefault="00A142A8" w:rsidP="00A142A8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552" w:hanging="2552"/>
        <w:rPr>
          <w:b/>
          <w:bCs/>
          <w:sz w:val="28"/>
          <w:szCs w:val="24"/>
          <w:u w:val="single"/>
        </w:rPr>
      </w:pPr>
      <w:r w:rsidRPr="003223D3">
        <w:rPr>
          <w:b/>
          <w:bCs/>
          <w:color w:val="8DB3E2"/>
          <w:sz w:val="28"/>
          <w:szCs w:val="24"/>
        </w:rPr>
        <w:sym w:font="Wingdings" w:char="F06E"/>
      </w:r>
      <w:r w:rsidRPr="003223D3">
        <w:rPr>
          <w:b/>
          <w:bCs/>
          <w:sz w:val="28"/>
          <w:szCs w:val="24"/>
          <w:u w:val="single"/>
        </w:rPr>
        <w:t>Meine Tätigkeiten</w:t>
      </w:r>
    </w:p>
    <w:p w:rsidR="00C161E1" w:rsidRPr="003223D3" w:rsidRDefault="00C161E1" w:rsidP="00C161E1">
      <w:pPr>
        <w:numPr>
          <w:ilvl w:val="0"/>
          <w:numId w:val="22"/>
        </w:numPr>
        <w:tabs>
          <w:tab w:val="left" w:pos="284"/>
        </w:tabs>
        <w:ind w:right="200"/>
        <w:rPr>
          <w:sz w:val="28"/>
          <w:szCs w:val="24"/>
        </w:rPr>
      </w:pPr>
      <w:r w:rsidRPr="003223D3">
        <w:rPr>
          <w:sz w:val="28"/>
          <w:szCs w:val="24"/>
        </w:rPr>
        <w:t>Signalverarbeitung LFMCW - Radar</w:t>
      </w:r>
    </w:p>
    <w:p w:rsidR="00C161E1" w:rsidRPr="003223D3" w:rsidRDefault="00EE5D34" w:rsidP="00C161E1">
      <w:pPr>
        <w:numPr>
          <w:ilvl w:val="1"/>
          <w:numId w:val="22"/>
        </w:numPr>
        <w:tabs>
          <w:tab w:val="left" w:pos="284"/>
        </w:tabs>
        <w:ind w:right="200"/>
        <w:rPr>
          <w:sz w:val="28"/>
          <w:szCs w:val="24"/>
        </w:rPr>
      </w:pPr>
      <w:r w:rsidRPr="003223D3">
        <w:rPr>
          <w:sz w:val="28"/>
          <w:szCs w:val="24"/>
        </w:rPr>
        <w:t>Einarbeitung in d</w:t>
      </w:r>
      <w:ins w:id="136" w:author="Christoph Schmidt" w:date="2015-07-25T14:06:00Z">
        <w:r w:rsidR="008F17E2">
          <w:rPr>
            <w:sz w:val="28"/>
            <w:szCs w:val="24"/>
          </w:rPr>
          <w:t>ie</w:t>
        </w:r>
      </w:ins>
      <w:del w:id="137" w:author="Christoph Schmidt" w:date="2015-07-25T14:06:00Z">
        <w:r w:rsidRPr="003223D3" w:rsidDel="008F17E2">
          <w:rPr>
            <w:sz w:val="28"/>
            <w:szCs w:val="24"/>
          </w:rPr>
          <w:delText>er</w:delText>
        </w:r>
      </w:del>
      <w:r w:rsidRPr="003223D3">
        <w:rPr>
          <w:sz w:val="28"/>
          <w:szCs w:val="24"/>
        </w:rPr>
        <w:t xml:space="preserve"> Applikation des </w:t>
      </w:r>
      <w:r w:rsidR="00C161E1" w:rsidRPr="003223D3">
        <w:rPr>
          <w:sz w:val="28"/>
          <w:szCs w:val="24"/>
        </w:rPr>
        <w:t>LFMCW – Radar</w:t>
      </w:r>
      <w:r w:rsidRPr="003223D3">
        <w:rPr>
          <w:sz w:val="28"/>
          <w:szCs w:val="24"/>
        </w:rPr>
        <w:t xml:space="preserve"> für die Messung de</w:t>
      </w:r>
      <w:ins w:id="138" w:author="Christoph Schmidt" w:date="2015-07-25T14:05:00Z">
        <w:r w:rsidR="008F17E2">
          <w:rPr>
            <w:sz w:val="28"/>
            <w:szCs w:val="24"/>
          </w:rPr>
          <w:t>s</w:t>
        </w:r>
      </w:ins>
      <w:del w:id="139" w:author="Christoph Schmidt" w:date="2015-07-25T14:05:00Z">
        <w:r w:rsidRPr="003223D3" w:rsidDel="008F17E2">
          <w:rPr>
            <w:sz w:val="28"/>
            <w:szCs w:val="24"/>
          </w:rPr>
          <w:delText>r</w:delText>
        </w:r>
      </w:del>
      <w:r w:rsidRPr="003223D3">
        <w:rPr>
          <w:sz w:val="28"/>
          <w:szCs w:val="24"/>
        </w:rPr>
        <w:t xml:space="preserve"> Abstand</w:t>
      </w:r>
      <w:ins w:id="140" w:author="Christoph Schmidt" w:date="2015-07-25T14:05:00Z">
        <w:r w:rsidR="008F17E2">
          <w:rPr>
            <w:sz w:val="28"/>
            <w:szCs w:val="24"/>
          </w:rPr>
          <w:t>s</w:t>
        </w:r>
      </w:ins>
      <w:r w:rsidRPr="003223D3">
        <w:rPr>
          <w:sz w:val="28"/>
          <w:szCs w:val="24"/>
        </w:rPr>
        <w:t xml:space="preserve"> und </w:t>
      </w:r>
      <w:ins w:id="141" w:author="Christoph Schmidt" w:date="2015-07-25T14:06:00Z">
        <w:r w:rsidR="008F17E2">
          <w:rPr>
            <w:sz w:val="28"/>
            <w:szCs w:val="24"/>
          </w:rPr>
          <w:t xml:space="preserve">der </w:t>
        </w:r>
      </w:ins>
      <w:r w:rsidRPr="003223D3">
        <w:rPr>
          <w:sz w:val="28"/>
          <w:szCs w:val="24"/>
        </w:rPr>
        <w:t>Geschwindigkeit</w:t>
      </w:r>
      <w:ins w:id="142" w:author="han" w:date="2015-07-27T15:43:00Z">
        <w:r w:rsidR="00721110">
          <w:rPr>
            <w:sz w:val="28"/>
            <w:szCs w:val="24"/>
          </w:rPr>
          <w:t xml:space="preserve"> </w:t>
        </w:r>
      </w:ins>
      <w:r w:rsidRPr="003223D3">
        <w:rPr>
          <w:sz w:val="28"/>
          <w:szCs w:val="24"/>
        </w:rPr>
        <w:t>des Objektes</w:t>
      </w:r>
    </w:p>
    <w:p w:rsidR="00C822DA" w:rsidRPr="003223D3" w:rsidRDefault="00C822DA" w:rsidP="00C161E1">
      <w:pPr>
        <w:numPr>
          <w:ilvl w:val="1"/>
          <w:numId w:val="22"/>
        </w:numPr>
        <w:tabs>
          <w:tab w:val="left" w:pos="284"/>
        </w:tabs>
        <w:ind w:right="200"/>
        <w:rPr>
          <w:sz w:val="28"/>
          <w:szCs w:val="24"/>
        </w:rPr>
      </w:pPr>
      <w:r w:rsidRPr="003223D3">
        <w:rPr>
          <w:sz w:val="28"/>
          <w:szCs w:val="24"/>
        </w:rPr>
        <w:t xml:space="preserve">Empfangenes Signal ins Basisband </w:t>
      </w:r>
      <w:ins w:id="143" w:author="Christoph Schmidt" w:date="2015-07-25T14:06:00Z">
        <w:r w:rsidR="008F17E2">
          <w:rPr>
            <w:sz w:val="28"/>
            <w:szCs w:val="24"/>
          </w:rPr>
          <w:t>her</w:t>
        </w:r>
      </w:ins>
      <w:r w:rsidRPr="003223D3">
        <w:rPr>
          <w:sz w:val="28"/>
          <w:szCs w:val="24"/>
        </w:rPr>
        <w:t>untermischen</w:t>
      </w:r>
    </w:p>
    <w:p w:rsidR="00C161E1" w:rsidRPr="003223D3" w:rsidRDefault="00C822DA" w:rsidP="00C161E1">
      <w:pPr>
        <w:numPr>
          <w:ilvl w:val="1"/>
          <w:numId w:val="22"/>
        </w:numPr>
        <w:tabs>
          <w:tab w:val="left" w:pos="284"/>
        </w:tabs>
        <w:ind w:right="200"/>
        <w:rPr>
          <w:sz w:val="28"/>
          <w:szCs w:val="24"/>
        </w:rPr>
      </w:pPr>
      <w:r w:rsidRPr="003223D3">
        <w:rPr>
          <w:sz w:val="28"/>
          <w:szCs w:val="24"/>
        </w:rPr>
        <w:t>Z</w:t>
      </w:r>
      <w:r w:rsidR="00C161E1" w:rsidRPr="003223D3">
        <w:rPr>
          <w:sz w:val="28"/>
          <w:szCs w:val="24"/>
        </w:rPr>
        <w:t>eitliches Signal mit FFT in die Frequenzdomäne umwandeln und Rauschen mit Hamming - Fenster unterdrücken</w:t>
      </w:r>
    </w:p>
    <w:p w:rsidR="00EE5D34" w:rsidRPr="003223D3" w:rsidRDefault="00EE5D34" w:rsidP="00EE5D34">
      <w:pPr>
        <w:numPr>
          <w:ilvl w:val="0"/>
          <w:numId w:val="22"/>
        </w:numPr>
        <w:tabs>
          <w:tab w:val="left" w:pos="284"/>
        </w:tabs>
        <w:ind w:right="200"/>
        <w:rPr>
          <w:sz w:val="28"/>
          <w:szCs w:val="24"/>
        </w:rPr>
      </w:pPr>
      <w:r w:rsidRPr="003223D3">
        <w:rPr>
          <w:sz w:val="28"/>
          <w:szCs w:val="24"/>
        </w:rPr>
        <w:t>Peak Detektion mit Varienten des Constant False Alarm Rate Algorithmus</w:t>
      </w:r>
    </w:p>
    <w:p w:rsidR="00EE5D34" w:rsidRPr="003223D3" w:rsidRDefault="00EE5D34" w:rsidP="00EE5D34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  <w:lang w:val="en-US"/>
        </w:rPr>
      </w:pPr>
      <w:r w:rsidRPr="003223D3">
        <w:rPr>
          <w:sz w:val="28"/>
          <w:szCs w:val="24"/>
          <w:lang w:val="en-US"/>
        </w:rPr>
        <w:t>Implementierung Cell Averaging (CA) und Order Statistic (OS) – CFAR</w:t>
      </w:r>
    </w:p>
    <w:p w:rsidR="00EE5D34" w:rsidRPr="003223D3" w:rsidRDefault="00F33107" w:rsidP="00EE5D34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  <w:lang w:val="en-US"/>
        </w:rPr>
      </w:pPr>
      <w:r w:rsidRPr="003223D3">
        <w:rPr>
          <w:noProof/>
          <w:sz w:val="28"/>
          <w:szCs w:val="24"/>
          <w:lang w:val="en-US"/>
        </w:rPr>
        <w:t>Vergleich der Detektionsrate und Berechnungskomplexität</w:t>
      </w:r>
    </w:p>
    <w:p w:rsidR="00F33107" w:rsidRPr="003223D3" w:rsidRDefault="00F33107" w:rsidP="00EE5D34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 xml:space="preserve">Validierung der OS - CFAR </w:t>
      </w:r>
      <w:ins w:id="144" w:author="han" w:date="2015-07-27T15:43:00Z">
        <w:r w:rsidR="00721110">
          <w:rPr>
            <w:noProof/>
            <w:sz w:val="28"/>
            <w:szCs w:val="24"/>
          </w:rPr>
          <w:t xml:space="preserve">Algorithmus </w:t>
        </w:r>
      </w:ins>
      <w:r w:rsidRPr="003223D3">
        <w:rPr>
          <w:noProof/>
          <w:sz w:val="28"/>
          <w:szCs w:val="24"/>
        </w:rPr>
        <w:t>für Multi-Peak Detektion</w:t>
      </w:r>
    </w:p>
    <w:p w:rsidR="00F33107" w:rsidRPr="003223D3" w:rsidRDefault="00F33107" w:rsidP="00EE5D34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  <w:lang w:val="en-US"/>
        </w:rPr>
      </w:pPr>
      <w:r w:rsidRPr="003223D3">
        <w:rPr>
          <w:noProof/>
          <w:sz w:val="28"/>
          <w:szCs w:val="24"/>
          <w:lang w:val="en-US"/>
        </w:rPr>
        <w:t>Implementierung der Centre of Gravity Methode für Peak Interpolation</w:t>
      </w:r>
    </w:p>
    <w:p w:rsidR="00F33107" w:rsidRPr="003223D3" w:rsidRDefault="00C822DA" w:rsidP="00F33107">
      <w:pPr>
        <w:numPr>
          <w:ilvl w:val="0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>Abstimmung der Frequenz und Abschätzung de</w:t>
      </w:r>
      <w:ins w:id="145" w:author="Christoph Schmidt" w:date="2015-07-25T14:08:00Z">
        <w:r w:rsidR="00CB39E4">
          <w:rPr>
            <w:noProof/>
            <w:sz w:val="28"/>
            <w:szCs w:val="24"/>
          </w:rPr>
          <w:t>s</w:t>
        </w:r>
      </w:ins>
      <w:del w:id="146" w:author="Christoph Schmidt" w:date="2015-07-25T14:08:00Z">
        <w:r w:rsidRPr="003223D3" w:rsidDel="00CB39E4">
          <w:rPr>
            <w:noProof/>
            <w:sz w:val="28"/>
            <w:szCs w:val="24"/>
          </w:rPr>
          <w:delText>r</w:delText>
        </w:r>
      </w:del>
      <w:r w:rsidRPr="003223D3">
        <w:rPr>
          <w:noProof/>
          <w:sz w:val="28"/>
          <w:szCs w:val="24"/>
        </w:rPr>
        <w:t xml:space="preserve"> Abstand</w:t>
      </w:r>
      <w:ins w:id="147" w:author="Christoph Schmidt" w:date="2015-07-25T14:08:00Z">
        <w:r w:rsidR="00CB39E4">
          <w:rPr>
            <w:noProof/>
            <w:sz w:val="28"/>
            <w:szCs w:val="24"/>
          </w:rPr>
          <w:t>es</w:t>
        </w:r>
      </w:ins>
      <w:r w:rsidRPr="003223D3">
        <w:rPr>
          <w:noProof/>
          <w:sz w:val="28"/>
          <w:szCs w:val="24"/>
        </w:rPr>
        <w:t xml:space="preserve"> und </w:t>
      </w:r>
      <w:ins w:id="148" w:author="Christoph Schmidt" w:date="2015-07-25T14:08:00Z">
        <w:r w:rsidR="00CB39E4">
          <w:rPr>
            <w:noProof/>
            <w:sz w:val="28"/>
            <w:szCs w:val="24"/>
          </w:rPr>
          <w:t xml:space="preserve">der </w:t>
        </w:r>
      </w:ins>
      <w:r w:rsidRPr="003223D3">
        <w:rPr>
          <w:noProof/>
          <w:sz w:val="28"/>
          <w:szCs w:val="24"/>
        </w:rPr>
        <w:t>Geschwindigkeit</w:t>
      </w:r>
    </w:p>
    <w:p w:rsidR="00C822DA" w:rsidRPr="003223D3" w:rsidRDefault="00C822DA" w:rsidP="00C822DA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>Implementierung des Cross-Section Algorithmus</w:t>
      </w:r>
      <w:r w:rsidR="00AD2DB0" w:rsidRPr="003223D3">
        <w:rPr>
          <w:noProof/>
          <w:sz w:val="28"/>
          <w:szCs w:val="24"/>
        </w:rPr>
        <w:t xml:space="preserve"> für Abstimmung der </w:t>
      </w:r>
      <w:r w:rsidRPr="003223D3">
        <w:rPr>
          <w:noProof/>
          <w:sz w:val="28"/>
          <w:szCs w:val="24"/>
        </w:rPr>
        <w:t>Frequenz</w:t>
      </w:r>
    </w:p>
    <w:p w:rsidR="00AD2DB0" w:rsidRPr="003223D3" w:rsidRDefault="00AD2DB0" w:rsidP="00AD2DB0">
      <w:pPr>
        <w:tabs>
          <w:tab w:val="left" w:pos="284"/>
        </w:tabs>
        <w:ind w:left="840"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>Zwei von vier Rampe</w:t>
      </w:r>
      <w:ins w:id="149" w:author="Christoph Schmidt" w:date="2015-07-25T14:09:00Z">
        <w:r w:rsidR="00CB39E4">
          <w:rPr>
            <w:noProof/>
            <w:sz w:val="28"/>
            <w:szCs w:val="24"/>
          </w:rPr>
          <w:t>n</w:t>
        </w:r>
      </w:ins>
      <w:r w:rsidRPr="003223D3">
        <w:rPr>
          <w:noProof/>
          <w:sz w:val="28"/>
          <w:szCs w:val="24"/>
        </w:rPr>
        <w:t xml:space="preserve"> werden für die Berechnung der Frequenz verwendet, die andere</w:t>
      </w:r>
      <w:ins w:id="150" w:author="Christoph Schmidt" w:date="2015-07-25T14:09:00Z">
        <w:r w:rsidR="00CB39E4">
          <w:rPr>
            <w:noProof/>
            <w:sz w:val="28"/>
            <w:szCs w:val="24"/>
          </w:rPr>
          <w:t>n</w:t>
        </w:r>
      </w:ins>
      <w:r w:rsidRPr="003223D3">
        <w:rPr>
          <w:noProof/>
          <w:sz w:val="28"/>
          <w:szCs w:val="24"/>
        </w:rPr>
        <w:t xml:space="preserve"> zwei dienen zu der Validierung der </w:t>
      </w:r>
      <w:del w:id="151" w:author="Christoph Schmidt" w:date="2015-07-25T14:09:00Z">
        <w:r w:rsidRPr="003223D3" w:rsidDel="00CB39E4">
          <w:rPr>
            <w:noProof/>
            <w:sz w:val="28"/>
            <w:szCs w:val="24"/>
          </w:rPr>
          <w:delText>g</w:delText>
        </w:r>
      </w:del>
      <w:r w:rsidRPr="003223D3">
        <w:rPr>
          <w:noProof/>
          <w:sz w:val="28"/>
          <w:szCs w:val="24"/>
        </w:rPr>
        <w:t>er</w:t>
      </w:r>
      <w:ins w:id="152" w:author="Christoph Schmidt" w:date="2015-07-25T14:09:00Z">
        <w:r w:rsidR="00CB39E4">
          <w:rPr>
            <w:noProof/>
            <w:sz w:val="28"/>
            <w:szCs w:val="24"/>
          </w:rPr>
          <w:t>r</w:t>
        </w:r>
      </w:ins>
      <w:r w:rsidRPr="003223D3">
        <w:rPr>
          <w:noProof/>
          <w:sz w:val="28"/>
          <w:szCs w:val="24"/>
        </w:rPr>
        <w:t>echneten Frequenz</w:t>
      </w:r>
    </w:p>
    <w:p w:rsidR="00AD2DB0" w:rsidRPr="003223D3" w:rsidRDefault="00AD2DB0" w:rsidP="00C822DA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 xml:space="preserve">Auslöschen des Ghost-Objektes </w:t>
      </w:r>
      <w:del w:id="153" w:author="Christoph Schmidt" w:date="2015-07-25T14:09:00Z">
        <w:r w:rsidRPr="003223D3" w:rsidDel="00CB39E4">
          <w:rPr>
            <w:noProof/>
            <w:sz w:val="28"/>
            <w:szCs w:val="24"/>
          </w:rPr>
          <w:delText xml:space="preserve">mit </w:delText>
        </w:r>
      </w:del>
      <w:ins w:id="154" w:author="Christoph Schmidt" w:date="2015-07-25T14:09:00Z">
        <w:r w:rsidR="00CB39E4">
          <w:rPr>
            <w:noProof/>
            <w:sz w:val="28"/>
            <w:szCs w:val="24"/>
          </w:rPr>
          <w:t>durch</w:t>
        </w:r>
      </w:ins>
      <w:ins w:id="155" w:author="han" w:date="2015-07-27T15:44:00Z">
        <w:r w:rsidR="00721110">
          <w:rPr>
            <w:noProof/>
            <w:sz w:val="28"/>
            <w:szCs w:val="24"/>
          </w:rPr>
          <w:t xml:space="preserve"> </w:t>
        </w:r>
      </w:ins>
      <w:r w:rsidRPr="003223D3">
        <w:rPr>
          <w:noProof/>
          <w:sz w:val="28"/>
          <w:szCs w:val="24"/>
        </w:rPr>
        <w:t>Zusammenlagerung</w:t>
      </w:r>
    </w:p>
    <w:p w:rsidR="00AD2DB0" w:rsidRPr="003223D3" w:rsidRDefault="00DF69FA" w:rsidP="00C822DA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 xml:space="preserve">Abschätzung der </w:t>
      </w:r>
      <w:r w:rsidR="00AD2DB0" w:rsidRPr="003223D3">
        <w:rPr>
          <w:noProof/>
          <w:sz w:val="28"/>
          <w:szCs w:val="24"/>
        </w:rPr>
        <w:t xml:space="preserve">Range </w:t>
      </w:r>
      <w:r w:rsidRPr="003223D3">
        <w:rPr>
          <w:noProof/>
          <w:sz w:val="28"/>
          <w:szCs w:val="24"/>
        </w:rPr>
        <w:t>und</w:t>
      </w:r>
      <w:r w:rsidR="00AD2DB0" w:rsidRPr="003223D3">
        <w:rPr>
          <w:noProof/>
          <w:sz w:val="28"/>
          <w:szCs w:val="24"/>
        </w:rPr>
        <w:t xml:space="preserve"> Velocity (</w:t>
      </w:r>
      <w:r w:rsidRPr="003223D3">
        <w:rPr>
          <w:noProof/>
          <w:sz w:val="28"/>
          <w:szCs w:val="24"/>
        </w:rPr>
        <w:t>Abstand und Geschwindigkeit</w:t>
      </w:r>
      <w:r w:rsidR="00AD2DB0" w:rsidRPr="003223D3">
        <w:rPr>
          <w:noProof/>
          <w:sz w:val="28"/>
          <w:szCs w:val="24"/>
        </w:rPr>
        <w:t>)</w:t>
      </w:r>
    </w:p>
    <w:p w:rsidR="00DF69FA" w:rsidRPr="003223D3" w:rsidRDefault="00DF69FA" w:rsidP="00C822DA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>Visualisierung des Berechnungsvorgang</w:t>
      </w:r>
      <w:ins w:id="156" w:author="han" w:date="2015-07-27T15:44:00Z">
        <w:r w:rsidR="00721110">
          <w:rPr>
            <w:noProof/>
            <w:sz w:val="28"/>
            <w:szCs w:val="24"/>
          </w:rPr>
          <w:t>es</w:t>
        </w:r>
      </w:ins>
      <w:r w:rsidRPr="003223D3">
        <w:rPr>
          <w:noProof/>
          <w:sz w:val="28"/>
          <w:szCs w:val="24"/>
        </w:rPr>
        <w:t xml:space="preserve"> mit R-V Diagramm</w:t>
      </w:r>
    </w:p>
    <w:p w:rsidR="00DF69FA" w:rsidRPr="003223D3" w:rsidRDefault="006E4D66" w:rsidP="00DF69FA">
      <w:pPr>
        <w:numPr>
          <w:ilvl w:val="0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>Objekt Tracking</w:t>
      </w:r>
    </w:p>
    <w:p w:rsidR="006E4D66" w:rsidRPr="003223D3" w:rsidRDefault="00822F06" w:rsidP="006E4D66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>Implementierung des Kalman Filters für Objekt Tracking</w:t>
      </w:r>
    </w:p>
    <w:p w:rsidR="00822F06" w:rsidRPr="003223D3" w:rsidRDefault="00822F06" w:rsidP="006E4D66">
      <w:pPr>
        <w:numPr>
          <w:ilvl w:val="1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>Visualisierung des Trackings</w:t>
      </w:r>
    </w:p>
    <w:p w:rsidR="00822F06" w:rsidRPr="003223D3" w:rsidRDefault="00822F06" w:rsidP="00822F06">
      <w:pPr>
        <w:numPr>
          <w:ilvl w:val="0"/>
          <w:numId w:val="22"/>
        </w:numPr>
        <w:tabs>
          <w:tab w:val="left" w:pos="284"/>
        </w:tabs>
        <w:ind w:right="200"/>
        <w:rPr>
          <w:noProof/>
          <w:sz w:val="28"/>
          <w:szCs w:val="24"/>
        </w:rPr>
      </w:pPr>
      <w:r w:rsidRPr="003223D3">
        <w:rPr>
          <w:noProof/>
          <w:sz w:val="28"/>
          <w:szCs w:val="24"/>
        </w:rPr>
        <w:t>Verteilte Version</w:t>
      </w:r>
      <w:ins w:id="157" w:author="Christoph Schmidt" w:date="2015-07-25T14:10:00Z">
        <w:r w:rsidR="00CB39E4">
          <w:rPr>
            <w:noProof/>
            <w:sz w:val="28"/>
            <w:szCs w:val="24"/>
          </w:rPr>
          <w:t>s</w:t>
        </w:r>
      </w:ins>
      <w:bookmarkStart w:id="158" w:name="_GoBack"/>
      <w:bookmarkEnd w:id="158"/>
      <w:r w:rsidRPr="003223D3">
        <w:rPr>
          <w:noProof/>
          <w:sz w:val="28"/>
          <w:szCs w:val="24"/>
        </w:rPr>
        <w:t>verwaltung für Matlab Code (Git) und Dateien</w:t>
      </w:r>
    </w:p>
    <w:p w:rsidR="00AD2DB0" w:rsidRDefault="00EC46EF" w:rsidP="003223D3">
      <w:pPr>
        <w:numPr>
          <w:ilvl w:val="0"/>
          <w:numId w:val="22"/>
        </w:numPr>
        <w:tabs>
          <w:tab w:val="left" w:pos="284"/>
        </w:tabs>
        <w:ind w:right="200"/>
        <w:rPr>
          <w:ins w:id="159" w:author="han" w:date="2015-07-27T15:14:00Z"/>
          <w:noProof/>
          <w:sz w:val="28"/>
          <w:szCs w:val="24"/>
        </w:rPr>
      </w:pPr>
      <w:r w:rsidRPr="003223D3">
        <w:rPr>
          <w:noProof/>
          <w:sz w:val="28"/>
          <w:szCs w:val="24"/>
        </w:rPr>
        <w:t>Aufgabe und Tätigkeit aufteilen.</w:t>
      </w:r>
    </w:p>
    <w:p w:rsidR="009478A3" w:rsidRPr="009478A3" w:rsidRDefault="009478A3" w:rsidP="009478A3">
      <w:pPr>
        <w:tabs>
          <w:tab w:val="left" w:pos="284"/>
          <w:tab w:val="left" w:pos="2552"/>
        </w:tabs>
        <w:ind w:left="280" w:hangingChars="100" w:hanging="280"/>
        <w:rPr>
          <w:ins w:id="160" w:author="han" w:date="2015-07-27T15:14:00Z"/>
          <w:sz w:val="28"/>
          <w:szCs w:val="24"/>
          <w:rPrChange w:id="161" w:author="han" w:date="2015-07-27T15:14:00Z">
            <w:rPr>
              <w:ins w:id="162" w:author="han" w:date="2015-07-27T15:14:00Z"/>
              <w:rFonts w:ascii="Franklin Gothic Medium" w:hAnsi="Franklin Gothic Medium" w:cs="Franklin Gothic Medium"/>
              <w:sz w:val="24"/>
              <w:szCs w:val="24"/>
            </w:rPr>
          </w:rPrChange>
        </w:rPr>
        <w:pPrChange w:id="163" w:author="han" w:date="2015-07-27T15:14:00Z">
          <w:pPr>
            <w:tabs>
              <w:tab w:val="left" w:pos="284"/>
              <w:tab w:val="left" w:pos="2552"/>
            </w:tabs>
            <w:ind w:left="240" w:hangingChars="100" w:hanging="240"/>
          </w:pPr>
        </w:pPrChange>
      </w:pPr>
      <w:ins w:id="164" w:author="han" w:date="2015-07-27T15:14:00Z">
        <w:r w:rsidRPr="009478A3">
          <w:rPr>
            <w:sz w:val="28"/>
            <w:szCs w:val="24"/>
            <w:rPrChange w:id="165" w:author="han" w:date="2015-07-27T15:14:00Z">
              <w:rPr>
                <w:rFonts w:ascii="Franklin Gothic Medium" w:hAnsi="Franklin Gothic Medium" w:cs="Franklin Gothic Medium"/>
                <w:sz w:val="24"/>
                <w:szCs w:val="24"/>
              </w:rPr>
            </w:rPrChange>
          </w:rPr>
          <w:lastRenderedPageBreak/>
          <w:t xml:space="preserve">Hinweis: Da </w:t>
        </w:r>
      </w:ins>
      <w:ins w:id="166" w:author="han" w:date="2015-07-27T15:44:00Z">
        <w:r w:rsidR="00721110">
          <w:rPr>
            <w:sz w:val="28"/>
            <w:szCs w:val="24"/>
          </w:rPr>
          <w:t>die</w:t>
        </w:r>
      </w:ins>
      <w:ins w:id="167" w:author="han" w:date="2015-07-27T15:14:00Z">
        <w:r w:rsidRPr="009478A3">
          <w:rPr>
            <w:sz w:val="28"/>
            <w:szCs w:val="24"/>
            <w:rPrChange w:id="168" w:author="han" w:date="2015-07-27T15:14:00Z">
              <w:rPr>
                <w:rFonts w:ascii="Franklin Gothic Medium" w:hAnsi="Franklin Gothic Medium" w:cs="Franklin Gothic Medium"/>
                <w:sz w:val="24"/>
                <w:szCs w:val="24"/>
              </w:rPr>
            </w:rPrChange>
          </w:rPr>
          <w:t xml:space="preserve"> Masterarbeit komplett auf Englisch geschrieben wurde und ebenso die überwiegende Literatur im Themenfeld „Deep Learning und Machine Learning“ </w:t>
        </w:r>
      </w:ins>
      <w:ins w:id="169" w:author="han" w:date="2015-07-27T15:44:00Z">
        <w:r w:rsidR="00721110">
          <w:rPr>
            <w:sz w:val="28"/>
            <w:szCs w:val="24"/>
          </w:rPr>
          <w:t xml:space="preserve"> auf </w:t>
        </w:r>
      </w:ins>
      <w:ins w:id="170" w:author="han" w:date="2015-07-27T15:45:00Z">
        <w:r w:rsidR="00721110">
          <w:rPr>
            <w:sz w:val="28"/>
            <w:szCs w:val="24"/>
          </w:rPr>
          <w:t xml:space="preserve"> </w:t>
        </w:r>
      </w:ins>
      <w:ins w:id="171" w:author="han" w:date="2015-07-27T15:44:00Z">
        <w:r w:rsidR="00721110">
          <w:rPr>
            <w:sz w:val="28"/>
            <w:szCs w:val="24"/>
          </w:rPr>
          <w:t xml:space="preserve">Englisch </w:t>
        </w:r>
      </w:ins>
      <w:ins w:id="172" w:author="han" w:date="2015-07-27T15:14:00Z">
        <w:r w:rsidRPr="009478A3">
          <w:rPr>
            <w:sz w:val="28"/>
            <w:szCs w:val="24"/>
            <w:rPrChange w:id="173" w:author="han" w:date="2015-07-27T15:14:00Z">
              <w:rPr>
                <w:rFonts w:ascii="Franklin Gothic Medium" w:hAnsi="Franklin Gothic Medium" w:cs="Franklin Gothic Medium"/>
                <w:sz w:val="24"/>
                <w:szCs w:val="24"/>
              </w:rPr>
            </w:rPrChange>
          </w:rPr>
          <w:t xml:space="preserve">sind, sind im Folgenden die Inhalte der Tätigkeitbeschreibung III auf Englisch. </w:t>
        </w:r>
      </w:ins>
    </w:p>
    <w:p w:rsidR="007034CA" w:rsidRPr="00721110" w:rsidRDefault="007034CA" w:rsidP="007034CA">
      <w:pPr>
        <w:spacing w:before="120"/>
        <w:ind w:left="620" w:right="200"/>
        <w:rPr>
          <w:ins w:id="174" w:author="han" w:date="2015-07-27T15:14:00Z"/>
          <w:noProof/>
          <w:sz w:val="28"/>
          <w:szCs w:val="24"/>
          <w:rPrChange w:id="175" w:author="han" w:date="2015-07-27T15:45:00Z">
            <w:rPr>
              <w:ins w:id="176" w:author="han" w:date="2015-07-27T15:14:00Z"/>
              <w:rFonts w:ascii="Franklin Gothic Book" w:hAnsi="Franklin Gothic Book" w:cs="Franklin Gothic Book"/>
              <w:noProof/>
              <w:sz w:val="24"/>
              <w:szCs w:val="24"/>
            </w:rPr>
          </w:rPrChange>
        </w:rPr>
      </w:pPr>
    </w:p>
    <w:p w:rsidR="00000000" w:rsidRDefault="009478A3">
      <w:pPr>
        <w:spacing w:before="120"/>
        <w:ind w:left="426" w:right="200"/>
        <w:rPr>
          <w:ins w:id="177" w:author="han" w:date="2015-07-27T15:14:00Z"/>
          <w:b/>
          <w:bCs/>
          <w:i/>
          <w:iCs/>
          <w:spacing w:val="40"/>
          <w:sz w:val="36"/>
          <w:szCs w:val="32"/>
          <w:rPrChange w:id="178" w:author="han" w:date="2015-07-27T15:14:00Z">
            <w:rPr>
              <w:ins w:id="179" w:author="han" w:date="2015-07-27T15:14:00Z"/>
              <w:rFonts w:ascii="Franklin Gothic Medium" w:hAnsi="Franklin Gothic Medium" w:cs="Franklin Gothic Medium"/>
              <w:b/>
              <w:bCs/>
              <w:i/>
              <w:iCs/>
              <w:spacing w:val="40"/>
              <w:sz w:val="32"/>
              <w:szCs w:val="32"/>
            </w:rPr>
          </w:rPrChange>
        </w:rPr>
        <w:pPrChange w:id="180" w:author="han" w:date="2015-07-27T16:12:00Z">
          <w:pPr>
            <w:spacing w:before="120"/>
            <w:ind w:left="620" w:right="200"/>
          </w:pPr>
        </w:pPrChange>
      </w:pPr>
      <w:ins w:id="181" w:author="han" w:date="2015-07-27T15:14:00Z">
        <w:r w:rsidRPr="009478A3">
          <w:rPr>
            <w:b/>
            <w:bCs/>
            <w:i/>
            <w:iCs/>
            <w:spacing w:val="40"/>
            <w:sz w:val="36"/>
            <w:szCs w:val="32"/>
            <w:rPrChange w:id="182" w:author="han" w:date="2015-07-27T15:14:00Z">
              <w:rPr>
                <w:rFonts w:ascii="Franklin Gothic Medium" w:hAnsi="Franklin Gothic Medium" w:cs="Franklin Gothic Medium"/>
                <w:b/>
                <w:bCs/>
                <w:i/>
                <w:iCs/>
                <w:spacing w:val="40"/>
                <w:sz w:val="32"/>
                <w:szCs w:val="32"/>
              </w:rPr>
            </w:rPrChange>
          </w:rPr>
          <w:t>Tätigkeitsbeschreibung III</w:t>
        </w:r>
      </w:ins>
    </w:p>
    <w:p w:rsidR="00000000" w:rsidRDefault="009478A3">
      <w:pPr>
        <w:tabs>
          <w:tab w:val="left" w:pos="284"/>
          <w:tab w:val="left" w:pos="2552"/>
        </w:tabs>
        <w:ind w:left="426" w:right="200"/>
        <w:rPr>
          <w:ins w:id="183" w:author="han" w:date="2015-07-27T15:14:00Z"/>
          <w:sz w:val="28"/>
          <w:szCs w:val="24"/>
          <w:rPrChange w:id="184" w:author="han" w:date="2015-07-27T15:14:00Z">
            <w:rPr>
              <w:ins w:id="185" w:author="han" w:date="2015-07-27T15:14:00Z"/>
              <w:rFonts w:ascii="Franklin Gothic Medium" w:hAnsi="Franklin Gothic Medium" w:cs="Franklin Gothic Medium"/>
              <w:sz w:val="24"/>
              <w:szCs w:val="24"/>
            </w:rPr>
          </w:rPrChange>
        </w:rPr>
        <w:pPrChange w:id="186" w:author="han" w:date="2015-07-27T16:12:00Z">
          <w:pPr>
            <w:tabs>
              <w:tab w:val="left" w:pos="284"/>
              <w:tab w:val="left" w:pos="2552"/>
            </w:tabs>
            <w:ind w:left="620" w:right="200"/>
          </w:pPr>
        </w:pPrChange>
      </w:pPr>
      <w:ins w:id="187" w:author="han" w:date="2015-07-27T15:14:00Z">
        <w:r w:rsidRPr="009478A3">
          <w:rPr>
            <w:sz w:val="28"/>
            <w:szCs w:val="24"/>
            <w:rPrChange w:id="188" w:author="han" w:date="2015-07-27T15:14:00Z">
              <w:rPr>
                <w:rFonts w:ascii="Franklin Gothic Medium" w:hAnsi="Franklin Gothic Medium" w:cs="Franklin Gothic Medium"/>
                <w:sz w:val="24"/>
                <w:szCs w:val="24"/>
              </w:rPr>
            </w:rPrChange>
          </w:rPr>
          <w:t xml:space="preserve">08/2013 </w:t>
        </w:r>
        <w:r w:rsidRPr="009478A3">
          <w:rPr>
            <w:rFonts w:hint="eastAsia"/>
            <w:sz w:val="28"/>
            <w:szCs w:val="24"/>
            <w:rPrChange w:id="189" w:author="han" w:date="2015-07-27T15:14:00Z">
              <w:rPr>
                <w:rFonts w:ascii="Franklin Gothic Medium" w:hAnsi="Franklin Gothic Medium" w:cs="Franklin Gothic Medium" w:hint="eastAsia"/>
                <w:sz w:val="24"/>
                <w:szCs w:val="24"/>
              </w:rPr>
            </w:rPrChange>
          </w:rPr>
          <w:t>–</w:t>
        </w:r>
        <w:r w:rsidRPr="009478A3">
          <w:rPr>
            <w:sz w:val="28"/>
            <w:szCs w:val="24"/>
            <w:rPrChange w:id="190" w:author="han" w:date="2015-07-27T15:14:00Z">
              <w:rPr>
                <w:rFonts w:ascii="Franklin Gothic Medium" w:hAnsi="Franklin Gothic Medium" w:cs="Franklin Gothic Medium"/>
                <w:sz w:val="24"/>
                <w:szCs w:val="24"/>
              </w:rPr>
            </w:rPrChange>
          </w:rPr>
          <w:t xml:space="preserve"> 02/2015 Masterarbeit </w:t>
        </w:r>
        <w:r w:rsidRPr="009478A3">
          <w:rPr>
            <w:rFonts w:hint="eastAsia"/>
            <w:sz w:val="28"/>
            <w:szCs w:val="24"/>
            <w:rPrChange w:id="191" w:author="han" w:date="2015-07-27T15:14:00Z">
              <w:rPr>
                <w:rFonts w:ascii="Franklin Gothic Medium" w:hAnsi="Franklin Gothic Medium" w:cs="Franklin Gothic Medium" w:hint="eastAsia"/>
                <w:sz w:val="24"/>
                <w:szCs w:val="24"/>
              </w:rPr>
            </w:rPrChange>
          </w:rPr>
          <w:t>–</w:t>
        </w:r>
        <w:r w:rsidRPr="009478A3">
          <w:rPr>
            <w:sz w:val="28"/>
            <w:szCs w:val="24"/>
            <w:rPrChange w:id="192" w:author="han" w:date="2015-07-27T15:14:00Z">
              <w:rPr>
                <w:rFonts w:ascii="Franklin Gothic Medium" w:hAnsi="Franklin Gothic Medium" w:cs="Franklin Gothic Medium"/>
                <w:sz w:val="24"/>
                <w:szCs w:val="24"/>
              </w:rPr>
            </w:rPrChange>
          </w:rPr>
          <w:t xml:space="preserve"> Universität Stuttgart</w:t>
        </w:r>
      </w:ins>
    </w:p>
    <w:p w:rsidR="007034CA" w:rsidRPr="007034CA" w:rsidRDefault="007034CA" w:rsidP="007034CA">
      <w:pPr>
        <w:spacing w:before="120"/>
        <w:rPr>
          <w:ins w:id="193" w:author="han" w:date="2015-07-27T15:14:00Z"/>
          <w:b/>
          <w:bCs/>
          <w:spacing w:val="40"/>
          <w:sz w:val="36"/>
          <w:szCs w:val="32"/>
          <w:rPrChange w:id="194" w:author="han" w:date="2015-07-27T15:14:00Z">
            <w:rPr>
              <w:ins w:id="195" w:author="han" w:date="2015-07-27T15:14:00Z"/>
              <w:rFonts w:ascii="Franklin Gothic Book" w:hAnsi="Franklin Gothic Book" w:cs="Franklin Gothic Book"/>
              <w:b/>
              <w:bCs/>
              <w:spacing w:val="40"/>
              <w:sz w:val="32"/>
              <w:szCs w:val="32"/>
            </w:rPr>
          </w:rPrChange>
        </w:rPr>
      </w:pPr>
    </w:p>
    <w:p w:rsidR="007034CA" w:rsidRPr="007034CA" w:rsidRDefault="009478A3" w:rsidP="007034CA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552" w:hanging="2552"/>
        <w:rPr>
          <w:ins w:id="196" w:author="han" w:date="2015-07-27T15:14:00Z"/>
          <w:b/>
          <w:bCs/>
          <w:sz w:val="28"/>
          <w:szCs w:val="24"/>
          <w:lang w:val="en-US"/>
          <w:rPrChange w:id="197" w:author="han" w:date="2015-07-27T15:14:00Z">
            <w:rPr>
              <w:ins w:id="198" w:author="han" w:date="2015-07-27T15:14:00Z"/>
              <w:rFonts w:ascii="Franklin Gothic Medium" w:hAnsi="Franklin Gothic Medium" w:cs="Franklin Gothic Medium"/>
              <w:b/>
              <w:bCs/>
              <w:sz w:val="24"/>
              <w:szCs w:val="24"/>
              <w:lang w:val="en-US"/>
            </w:rPr>
          </w:rPrChange>
        </w:rPr>
      </w:pPr>
      <w:ins w:id="199" w:author="han" w:date="2015-07-27T15:14:00Z">
        <w:r w:rsidRPr="009478A3">
          <w:rPr>
            <w:b/>
            <w:bCs/>
            <w:color w:val="8DB3E2"/>
            <w:sz w:val="28"/>
            <w:szCs w:val="24"/>
            <w:rPrChange w:id="200" w:author="han" w:date="2015-07-27T15:14:00Z">
              <w:rPr>
                <w:rFonts w:ascii="Franklin Gothic Medium" w:hAnsi="Franklin Gothic Medium" w:cs="Franklin Gothic Medium"/>
                <w:b/>
                <w:bCs/>
                <w:color w:val="8DB3E2"/>
                <w:sz w:val="24"/>
                <w:szCs w:val="24"/>
              </w:rPr>
            </w:rPrChange>
          </w:rPr>
          <w:sym w:font="Wingdings" w:char="F06E"/>
        </w:r>
        <w:r w:rsidRPr="009478A3">
          <w:rPr>
            <w:b/>
            <w:bCs/>
            <w:color w:val="00FF00"/>
            <w:sz w:val="28"/>
            <w:szCs w:val="24"/>
            <w:lang w:val="en-US"/>
            <w:rPrChange w:id="201" w:author="han" w:date="2015-07-27T15:14:00Z">
              <w:rPr>
                <w:rFonts w:ascii="Franklin Gothic Medium" w:hAnsi="Franklin Gothic Medium" w:cs="Franklin Gothic Medium"/>
                <w:b/>
                <w:bCs/>
                <w:color w:val="00FF00"/>
                <w:sz w:val="24"/>
                <w:szCs w:val="24"/>
                <w:lang w:val="en-US"/>
              </w:rPr>
            </w:rPrChange>
          </w:rPr>
          <w:t xml:space="preserve"> </w:t>
        </w:r>
        <w:r w:rsidRPr="009478A3">
          <w:rPr>
            <w:b/>
            <w:bCs/>
            <w:sz w:val="28"/>
            <w:szCs w:val="24"/>
            <w:u w:val="single"/>
            <w:lang w:val="en-US"/>
            <w:rPrChange w:id="202" w:author="han" w:date="2015-07-27T15:14:00Z">
              <w:rPr>
                <w:rFonts w:ascii="Franklin Gothic Medium" w:hAnsi="Franklin Gothic Medium" w:cs="Franklin Gothic Medium"/>
                <w:b/>
                <w:bCs/>
                <w:sz w:val="24"/>
                <w:szCs w:val="24"/>
                <w:u w:val="single"/>
                <w:lang w:val="en-US"/>
              </w:rPr>
            </w:rPrChange>
          </w:rPr>
          <w:t>Thema</w:t>
        </w:r>
      </w:ins>
    </w:p>
    <w:p w:rsidR="009478A3" w:rsidRPr="009478A3" w:rsidRDefault="009478A3" w:rsidP="009478A3">
      <w:pPr>
        <w:tabs>
          <w:tab w:val="left" w:pos="284"/>
          <w:tab w:val="left" w:pos="2552"/>
        </w:tabs>
        <w:ind w:left="280" w:right="200" w:hangingChars="100" w:hanging="280"/>
        <w:rPr>
          <w:ins w:id="203" w:author="han" w:date="2015-07-27T15:14:00Z"/>
          <w:sz w:val="28"/>
          <w:szCs w:val="24"/>
          <w:lang w:val="en-US"/>
          <w:rPrChange w:id="204" w:author="han" w:date="2015-07-27T15:14:00Z">
            <w:rPr>
              <w:ins w:id="205" w:author="han" w:date="2015-07-27T15:14:00Z"/>
              <w:rFonts w:ascii="Franklin Gothic Medium" w:hAnsi="Franklin Gothic Medium" w:cs="Franklin Gothic Medium"/>
              <w:sz w:val="24"/>
              <w:szCs w:val="24"/>
              <w:lang w:val="en-US"/>
            </w:rPr>
          </w:rPrChange>
        </w:rPr>
        <w:pPrChange w:id="206" w:author="han" w:date="2015-07-27T15:14:00Z">
          <w:pPr>
            <w:tabs>
              <w:tab w:val="left" w:pos="284"/>
              <w:tab w:val="left" w:pos="2552"/>
            </w:tabs>
            <w:ind w:left="240" w:right="200" w:hangingChars="100" w:hanging="240"/>
          </w:pPr>
        </w:pPrChange>
      </w:pPr>
      <w:ins w:id="207" w:author="han" w:date="2015-07-27T15:14:00Z">
        <w:r w:rsidRPr="009478A3">
          <w:rPr>
            <w:sz w:val="28"/>
            <w:szCs w:val="24"/>
            <w:lang w:val="en-US"/>
            <w:rPrChange w:id="208" w:author="han" w:date="2015-07-27T15:14:00Z">
              <w:rPr>
                <w:rFonts w:ascii="Franklin Gothic Medium" w:hAnsi="Franklin Gothic Medium" w:cs="Franklin Gothic Medium"/>
                <w:sz w:val="24"/>
                <w:szCs w:val="24"/>
                <w:lang w:val="en-US"/>
              </w:rPr>
            </w:rPrChange>
          </w:rPr>
          <w:tab/>
          <w:t xml:space="preserve">Deep Neural Network for learning speech emotion representations </w:t>
        </w:r>
      </w:ins>
    </w:p>
    <w:p w:rsidR="007034CA" w:rsidRPr="007034CA" w:rsidRDefault="007034CA" w:rsidP="007034CA">
      <w:pPr>
        <w:tabs>
          <w:tab w:val="left" w:pos="284"/>
          <w:tab w:val="left" w:pos="2552"/>
        </w:tabs>
        <w:ind w:right="200"/>
        <w:rPr>
          <w:ins w:id="209" w:author="han" w:date="2015-07-27T15:14:00Z"/>
          <w:sz w:val="28"/>
          <w:szCs w:val="24"/>
          <w:lang w:val="en-US"/>
          <w:rPrChange w:id="210" w:author="han" w:date="2015-07-27T15:14:00Z">
            <w:rPr>
              <w:ins w:id="211" w:author="han" w:date="2015-07-27T15:14:00Z"/>
              <w:rFonts w:ascii="Franklin Gothic Medium" w:hAnsi="Franklin Gothic Medium" w:cs="Franklin Gothic Medium"/>
              <w:sz w:val="24"/>
              <w:szCs w:val="24"/>
              <w:lang w:val="en-US"/>
            </w:rPr>
          </w:rPrChange>
        </w:rPr>
      </w:pPr>
    </w:p>
    <w:p w:rsidR="007034CA" w:rsidRPr="007034CA" w:rsidRDefault="009478A3" w:rsidP="00574EA7">
      <w:pPr>
        <w:tabs>
          <w:tab w:val="left" w:pos="3299"/>
        </w:tabs>
        <w:ind w:left="2552" w:hanging="2552"/>
        <w:rPr>
          <w:ins w:id="212" w:author="han" w:date="2015-07-27T15:14:00Z"/>
          <w:sz w:val="28"/>
          <w:szCs w:val="24"/>
          <w:rPrChange w:id="213" w:author="han" w:date="2015-07-27T15:14:00Z">
            <w:rPr>
              <w:ins w:id="214" w:author="han" w:date="2015-07-27T15:14:00Z"/>
              <w:rFonts w:ascii="Franklin Gothic Medium" w:hAnsi="Franklin Gothic Medium" w:cs="Franklin Gothic Medium"/>
              <w:sz w:val="24"/>
              <w:szCs w:val="24"/>
            </w:rPr>
          </w:rPrChange>
        </w:rPr>
        <w:pPrChange w:id="215" w:author="han" w:date="2015-09-18T03:06:00Z">
          <w:pPr>
            <w:tabs>
              <w:tab w:val="left" w:pos="1985"/>
              <w:tab w:val="left" w:pos="2268"/>
              <w:tab w:val="left" w:pos="2552"/>
              <w:tab w:val="left" w:pos="2835"/>
              <w:tab w:val="left" w:pos="3402"/>
            </w:tabs>
            <w:ind w:left="2552" w:hanging="2552"/>
          </w:pPr>
        </w:pPrChange>
      </w:pPr>
      <w:ins w:id="216" w:author="han" w:date="2015-07-27T15:14:00Z">
        <w:r w:rsidRPr="009478A3">
          <w:rPr>
            <w:b/>
            <w:bCs/>
            <w:color w:val="8DB3E2"/>
            <w:sz w:val="28"/>
            <w:szCs w:val="24"/>
            <w:rPrChange w:id="217" w:author="han" w:date="2015-07-27T15:14:00Z">
              <w:rPr>
                <w:rFonts w:ascii="Franklin Gothic Medium" w:hAnsi="Franklin Gothic Medium" w:cs="Franklin Gothic Medium"/>
                <w:b/>
                <w:bCs/>
                <w:color w:val="8DB3E2"/>
                <w:sz w:val="24"/>
                <w:szCs w:val="24"/>
              </w:rPr>
            </w:rPrChange>
          </w:rPr>
          <w:sym w:font="Wingdings" w:char="F06E"/>
        </w:r>
        <w:r w:rsidRPr="009478A3">
          <w:rPr>
            <w:b/>
            <w:bCs/>
            <w:color w:val="00FF00"/>
            <w:sz w:val="28"/>
            <w:szCs w:val="24"/>
            <w:rPrChange w:id="218" w:author="han" w:date="2015-07-27T15:14:00Z">
              <w:rPr>
                <w:rFonts w:ascii="Franklin Gothic Medium" w:hAnsi="Franklin Gothic Medium" w:cs="Franklin Gothic Medium"/>
                <w:b/>
                <w:bCs/>
                <w:color w:val="00FF00"/>
                <w:sz w:val="24"/>
                <w:szCs w:val="24"/>
              </w:rPr>
            </w:rPrChange>
          </w:rPr>
          <w:t xml:space="preserve"> </w:t>
        </w:r>
        <w:r w:rsidRPr="009478A3">
          <w:rPr>
            <w:b/>
            <w:bCs/>
            <w:sz w:val="28"/>
            <w:szCs w:val="24"/>
            <w:u w:val="single"/>
            <w:rPrChange w:id="219" w:author="han" w:date="2015-07-27T15:14:00Z">
              <w:rPr>
                <w:rFonts w:ascii="Franklin Gothic Medium" w:hAnsi="Franklin Gothic Medium" w:cs="Franklin Gothic Medium"/>
                <w:b/>
                <w:bCs/>
                <w:sz w:val="24"/>
                <w:szCs w:val="24"/>
                <w:u w:val="single"/>
              </w:rPr>
            </w:rPrChange>
          </w:rPr>
          <w:t>Aufgabe</w:t>
        </w:r>
        <w:r w:rsidRPr="009478A3">
          <w:rPr>
            <w:sz w:val="28"/>
            <w:szCs w:val="24"/>
            <w:rPrChange w:id="220" w:author="han" w:date="2015-07-27T15:14:00Z">
              <w:rPr>
                <w:rFonts w:ascii="Franklin Gothic Medium" w:hAnsi="Franklin Gothic Medium" w:cs="Franklin Gothic Medium"/>
                <w:sz w:val="24"/>
                <w:szCs w:val="24"/>
              </w:rPr>
            </w:rPrChange>
          </w:rPr>
          <w:t xml:space="preserve"> </w:t>
        </w:r>
      </w:ins>
      <w:ins w:id="221" w:author="han" w:date="2015-09-18T03:06:00Z">
        <w:r w:rsidR="00574EA7">
          <w:rPr>
            <w:sz w:val="28"/>
            <w:szCs w:val="24"/>
          </w:rPr>
          <w:tab/>
        </w:r>
        <w:r w:rsidR="00574EA7">
          <w:rPr>
            <w:sz w:val="28"/>
            <w:szCs w:val="24"/>
          </w:rPr>
          <w:tab/>
        </w:r>
      </w:ins>
    </w:p>
    <w:p w:rsidR="007034CA" w:rsidRPr="007034CA" w:rsidRDefault="009478A3" w:rsidP="007034CA">
      <w:pPr>
        <w:numPr>
          <w:ilvl w:val="3"/>
          <w:numId w:val="23"/>
        </w:numPr>
        <w:tabs>
          <w:tab w:val="left" w:pos="284"/>
        </w:tabs>
        <w:ind w:left="1701" w:right="200" w:hanging="1701"/>
        <w:rPr>
          <w:ins w:id="222" w:author="han" w:date="2015-07-27T15:14:00Z"/>
          <w:sz w:val="28"/>
          <w:szCs w:val="24"/>
          <w:rPrChange w:id="223" w:author="han" w:date="2015-07-27T15:14:00Z">
            <w:rPr>
              <w:ins w:id="224" w:author="han" w:date="2015-07-27T15:14:00Z"/>
              <w:rFonts w:ascii="Franklin Gothic Book" w:hAnsi="Franklin Gothic Book" w:cs="Franklin Gothic Book"/>
              <w:sz w:val="24"/>
              <w:szCs w:val="24"/>
            </w:rPr>
          </w:rPrChange>
        </w:rPr>
      </w:pPr>
      <w:ins w:id="225" w:author="han" w:date="2015-07-27T15:14:00Z">
        <w:r w:rsidRPr="009478A3">
          <w:rPr>
            <w:sz w:val="28"/>
            <w:szCs w:val="24"/>
            <w:rPrChange w:id="226" w:author="han" w:date="2015-07-27T15:14:00Z">
              <w:rPr>
                <w:rFonts w:ascii="Franklin Gothic Book" w:hAnsi="Franklin Gothic Book" w:cs="Franklin Gothic Book"/>
                <w:sz w:val="24"/>
                <w:szCs w:val="24"/>
              </w:rPr>
            </w:rPrChange>
          </w:rPr>
          <w:t>Pre-processing of speech signal</w:t>
        </w:r>
      </w:ins>
    </w:p>
    <w:p w:rsidR="009478A3" w:rsidRPr="009478A3" w:rsidRDefault="009478A3" w:rsidP="009478A3">
      <w:pPr>
        <w:numPr>
          <w:ilvl w:val="3"/>
          <w:numId w:val="23"/>
        </w:numPr>
        <w:tabs>
          <w:tab w:val="left" w:pos="284"/>
        </w:tabs>
        <w:ind w:left="284" w:right="200" w:hanging="284"/>
        <w:rPr>
          <w:ins w:id="227" w:author="han" w:date="2015-07-27T15:14:00Z"/>
          <w:sz w:val="28"/>
          <w:szCs w:val="24"/>
          <w:lang w:val="en-US"/>
          <w:rPrChange w:id="228" w:author="han" w:date="2015-07-27T15:14:00Z">
            <w:rPr>
              <w:ins w:id="229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  <w:pPrChange w:id="230" w:author="han" w:date="2015-07-27T15:15:00Z">
          <w:pPr>
            <w:numPr>
              <w:ilvl w:val="3"/>
              <w:numId w:val="23"/>
            </w:numPr>
            <w:tabs>
              <w:tab w:val="left" w:pos="284"/>
            </w:tabs>
            <w:ind w:left="1701" w:right="200" w:hanging="1701"/>
          </w:pPr>
        </w:pPrChange>
      </w:pPr>
      <w:ins w:id="231" w:author="han" w:date="2015-07-27T15:14:00Z">
        <w:r w:rsidRPr="009478A3">
          <w:rPr>
            <w:sz w:val="28"/>
            <w:szCs w:val="24"/>
            <w:lang w:val="en-US"/>
            <w:rPrChange w:id="232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Implementation of models for unsupervised</w:t>
        </w:r>
        <w:r w:rsidR="00627322">
          <w:rPr>
            <w:sz w:val="28"/>
            <w:szCs w:val="24"/>
            <w:lang w:val="en-US"/>
          </w:rPr>
          <w:t xml:space="preserve"> speech featur</w:t>
        </w:r>
      </w:ins>
      <w:ins w:id="233" w:author="han" w:date="2015-07-27T15:15:00Z">
        <w:r w:rsidR="007034CA">
          <w:rPr>
            <w:sz w:val="28"/>
            <w:szCs w:val="24"/>
            <w:lang w:val="en-US"/>
          </w:rPr>
          <w:t xml:space="preserve">e </w:t>
        </w:r>
      </w:ins>
      <w:ins w:id="234" w:author="han" w:date="2015-07-27T15:14:00Z">
        <w:r w:rsidRPr="009478A3">
          <w:rPr>
            <w:sz w:val="28"/>
            <w:szCs w:val="24"/>
            <w:lang w:val="en-US"/>
            <w:rPrChange w:id="235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learning</w:t>
        </w:r>
      </w:ins>
    </w:p>
    <w:p w:rsidR="007034CA" w:rsidRPr="007034CA" w:rsidRDefault="009478A3" w:rsidP="007034CA">
      <w:pPr>
        <w:numPr>
          <w:ilvl w:val="3"/>
          <w:numId w:val="23"/>
        </w:numPr>
        <w:tabs>
          <w:tab w:val="left" w:pos="284"/>
        </w:tabs>
        <w:ind w:left="1701" w:right="200" w:hanging="1701"/>
        <w:rPr>
          <w:ins w:id="236" w:author="han" w:date="2015-07-27T15:14:00Z"/>
          <w:sz w:val="28"/>
          <w:szCs w:val="24"/>
          <w:lang w:val="en-US"/>
          <w:rPrChange w:id="237" w:author="han" w:date="2015-07-27T15:14:00Z">
            <w:rPr>
              <w:ins w:id="238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239" w:author="han" w:date="2015-07-27T15:14:00Z">
        <w:r w:rsidRPr="009478A3">
          <w:rPr>
            <w:sz w:val="28"/>
            <w:szCs w:val="24"/>
            <w:lang w:val="en-US"/>
            <w:rPrChange w:id="240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Implementation of models for emotion classification</w:t>
        </w:r>
      </w:ins>
    </w:p>
    <w:p w:rsidR="007034CA" w:rsidRPr="007034CA" w:rsidRDefault="009478A3" w:rsidP="007034CA">
      <w:pPr>
        <w:numPr>
          <w:ilvl w:val="3"/>
          <w:numId w:val="23"/>
        </w:numPr>
        <w:tabs>
          <w:tab w:val="left" w:pos="284"/>
        </w:tabs>
        <w:ind w:left="1701" w:right="200" w:hanging="1701"/>
        <w:rPr>
          <w:ins w:id="241" w:author="han" w:date="2015-07-27T15:14:00Z"/>
          <w:sz w:val="28"/>
          <w:szCs w:val="24"/>
          <w:lang w:val="en-US"/>
          <w:rPrChange w:id="242" w:author="han" w:date="2015-07-27T15:14:00Z">
            <w:rPr>
              <w:ins w:id="243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244" w:author="han" w:date="2015-07-27T15:14:00Z">
        <w:r w:rsidRPr="009478A3">
          <w:rPr>
            <w:sz w:val="28"/>
            <w:szCs w:val="24"/>
            <w:lang w:val="en-US"/>
            <w:rPrChange w:id="245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Optimization of model parameters and hyper-parameters</w:t>
        </w:r>
      </w:ins>
    </w:p>
    <w:p w:rsidR="007034CA" w:rsidRDefault="009478A3" w:rsidP="007034CA">
      <w:pPr>
        <w:numPr>
          <w:ilvl w:val="3"/>
          <w:numId w:val="23"/>
        </w:numPr>
        <w:tabs>
          <w:tab w:val="left" w:pos="284"/>
        </w:tabs>
        <w:ind w:left="1701" w:right="200" w:hanging="1701"/>
        <w:rPr>
          <w:ins w:id="246" w:author="han" w:date="2015-07-27T15:15:00Z"/>
          <w:sz w:val="28"/>
          <w:szCs w:val="24"/>
          <w:lang w:val="en-US"/>
        </w:rPr>
      </w:pPr>
      <w:ins w:id="247" w:author="han" w:date="2015-07-27T15:14:00Z">
        <w:r w:rsidRPr="009478A3">
          <w:rPr>
            <w:sz w:val="28"/>
            <w:szCs w:val="24"/>
            <w:lang w:val="en-US"/>
            <w:rPrChange w:id="248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Programming in Python</w:t>
        </w:r>
      </w:ins>
    </w:p>
    <w:p w:rsidR="009478A3" w:rsidRPr="009478A3" w:rsidRDefault="009478A3" w:rsidP="009478A3">
      <w:pPr>
        <w:tabs>
          <w:tab w:val="left" w:pos="284"/>
        </w:tabs>
        <w:ind w:right="200"/>
        <w:rPr>
          <w:ins w:id="249" w:author="han" w:date="2015-07-27T15:14:00Z"/>
          <w:sz w:val="28"/>
          <w:szCs w:val="24"/>
          <w:lang w:val="en-US"/>
          <w:rPrChange w:id="250" w:author="han" w:date="2015-07-27T15:14:00Z">
            <w:rPr>
              <w:ins w:id="251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  <w:pPrChange w:id="252" w:author="han" w:date="2015-07-27T15:15:00Z">
          <w:pPr>
            <w:numPr>
              <w:ilvl w:val="3"/>
              <w:numId w:val="23"/>
            </w:numPr>
            <w:tabs>
              <w:tab w:val="left" w:pos="284"/>
            </w:tabs>
            <w:ind w:left="1701" w:right="200" w:hanging="1701"/>
          </w:pPr>
        </w:pPrChange>
      </w:pPr>
    </w:p>
    <w:p w:rsidR="007034CA" w:rsidRPr="007034CA" w:rsidRDefault="009478A3" w:rsidP="007034CA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552" w:hanging="2552"/>
        <w:rPr>
          <w:ins w:id="253" w:author="han" w:date="2015-07-27T15:14:00Z"/>
          <w:b/>
          <w:bCs/>
          <w:sz w:val="28"/>
          <w:szCs w:val="24"/>
          <w:u w:val="single"/>
          <w:rPrChange w:id="254" w:author="han" w:date="2015-07-27T15:14:00Z">
            <w:rPr>
              <w:ins w:id="255" w:author="han" w:date="2015-07-27T15:14:00Z"/>
              <w:rFonts w:ascii="Franklin Gothic Medium" w:hAnsi="Franklin Gothic Medium" w:cs="Franklin Gothic Medium"/>
              <w:b/>
              <w:bCs/>
              <w:sz w:val="24"/>
              <w:szCs w:val="24"/>
              <w:u w:val="single"/>
            </w:rPr>
          </w:rPrChange>
        </w:rPr>
      </w:pPr>
      <w:ins w:id="256" w:author="han" w:date="2015-07-27T15:14:00Z">
        <w:r w:rsidRPr="009478A3">
          <w:rPr>
            <w:b/>
            <w:bCs/>
            <w:color w:val="8DB3E2"/>
            <w:sz w:val="28"/>
            <w:szCs w:val="24"/>
            <w:rPrChange w:id="257" w:author="han" w:date="2015-07-27T15:14:00Z">
              <w:rPr>
                <w:rFonts w:ascii="Franklin Gothic Medium" w:hAnsi="Franklin Gothic Medium" w:cs="Franklin Gothic Medium"/>
                <w:b/>
                <w:bCs/>
                <w:color w:val="8DB3E2"/>
                <w:sz w:val="24"/>
                <w:szCs w:val="24"/>
              </w:rPr>
            </w:rPrChange>
          </w:rPr>
          <w:sym w:font="Wingdings" w:char="F06E"/>
        </w:r>
        <w:r w:rsidRPr="009478A3">
          <w:rPr>
            <w:b/>
            <w:bCs/>
            <w:color w:val="00FF00"/>
            <w:sz w:val="28"/>
            <w:szCs w:val="24"/>
            <w:rPrChange w:id="258" w:author="han" w:date="2015-07-27T15:14:00Z">
              <w:rPr>
                <w:rFonts w:ascii="Franklin Gothic Medium" w:hAnsi="Franklin Gothic Medium" w:cs="Franklin Gothic Medium"/>
                <w:b/>
                <w:bCs/>
                <w:color w:val="00FF00"/>
                <w:sz w:val="24"/>
                <w:szCs w:val="24"/>
              </w:rPr>
            </w:rPrChange>
          </w:rPr>
          <w:t xml:space="preserve"> </w:t>
        </w:r>
        <w:r w:rsidRPr="009478A3">
          <w:rPr>
            <w:b/>
            <w:bCs/>
            <w:sz w:val="28"/>
            <w:szCs w:val="24"/>
            <w:u w:val="single"/>
            <w:rPrChange w:id="259" w:author="han" w:date="2015-07-27T15:14:00Z">
              <w:rPr>
                <w:rFonts w:ascii="Franklin Gothic Medium" w:hAnsi="Franklin Gothic Medium" w:cs="Franklin Gothic Medium"/>
                <w:b/>
                <w:bCs/>
                <w:sz w:val="24"/>
                <w:szCs w:val="24"/>
                <w:u w:val="single"/>
              </w:rPr>
            </w:rPrChange>
          </w:rPr>
          <w:t>Meine Tätigkeiten</w:t>
        </w:r>
      </w:ins>
    </w:p>
    <w:p w:rsidR="007034CA" w:rsidRPr="007034CA" w:rsidRDefault="007034CA" w:rsidP="007034CA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552" w:hanging="2552"/>
        <w:rPr>
          <w:ins w:id="260" w:author="han" w:date="2015-07-27T15:14:00Z"/>
          <w:b/>
          <w:bCs/>
          <w:sz w:val="28"/>
          <w:szCs w:val="24"/>
          <w:u w:val="single"/>
          <w:lang w:val="en-US"/>
          <w:rPrChange w:id="261" w:author="han" w:date="2015-07-27T15:14:00Z">
            <w:rPr>
              <w:ins w:id="262" w:author="han" w:date="2015-07-27T15:14:00Z"/>
              <w:rFonts w:ascii="Franklin Gothic Medium" w:hAnsi="Franklin Gothic Medium" w:cs="Franklin Gothic Medium"/>
              <w:b/>
              <w:bCs/>
              <w:sz w:val="24"/>
              <w:szCs w:val="24"/>
              <w:u w:val="single"/>
              <w:lang w:val="en-US"/>
            </w:rPr>
          </w:rPrChange>
        </w:rPr>
      </w:pPr>
    </w:p>
    <w:p w:rsidR="007034CA" w:rsidRPr="007034CA" w:rsidRDefault="00D86E32" w:rsidP="007034CA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552" w:hanging="2552"/>
        <w:rPr>
          <w:ins w:id="263" w:author="han" w:date="2015-07-27T15:14:00Z"/>
          <w:b/>
          <w:bCs/>
          <w:sz w:val="28"/>
          <w:szCs w:val="24"/>
          <w:u w:val="single"/>
          <w:lang w:val="en-US"/>
          <w:rPrChange w:id="264" w:author="han" w:date="2015-07-27T15:14:00Z">
            <w:rPr>
              <w:ins w:id="265" w:author="han" w:date="2015-07-27T15:14:00Z"/>
              <w:rFonts w:ascii="Franklin Gothic Medium" w:hAnsi="Franklin Gothic Medium" w:cs="Franklin Gothic Medium"/>
              <w:b/>
              <w:bCs/>
              <w:sz w:val="24"/>
              <w:szCs w:val="24"/>
              <w:u w:val="single"/>
              <w:lang w:val="en-US"/>
            </w:rPr>
          </w:rPrChange>
        </w:rPr>
      </w:pPr>
      <w:ins w:id="266" w:author="han" w:date="2015-07-27T15:14:00Z">
        <w:r>
          <w:rPr>
            <w:b/>
            <w:bCs/>
            <w:noProof/>
            <w:sz w:val="28"/>
            <w:szCs w:val="24"/>
            <w:lang w:val="en-US"/>
            <w:rPrChange w:id="267">
              <w:rPr>
                <w:rFonts w:ascii="Franklin Gothic Medium" w:hAnsi="Franklin Gothic Medium" w:cs="Franklin Gothic Medium"/>
                <w:b/>
                <w:bCs/>
                <w:noProof/>
                <w:sz w:val="24"/>
                <w:szCs w:val="24"/>
                <w:lang w:val="en-US"/>
              </w:rPr>
            </w:rPrChange>
          </w:rPr>
          <w:drawing>
            <wp:inline distT="0" distB="0" distL="0" distR="0">
              <wp:extent cx="5581650" cy="676275"/>
              <wp:effectExtent l="0" t="0" r="0" b="0"/>
              <wp:docPr id="1" name="图片 1" descr="G:\文档\14-15\studium\MA VORTRAG\Fig\Framewo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G:\文档\14-15\studium\MA VORTRAG\Fig\Framework.png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81650" cy="676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7034CA" w:rsidRPr="007034CA" w:rsidRDefault="007034CA" w:rsidP="007034CA">
      <w:pPr>
        <w:tabs>
          <w:tab w:val="left" w:pos="284"/>
        </w:tabs>
        <w:ind w:left="360" w:right="200"/>
        <w:rPr>
          <w:ins w:id="268" w:author="han" w:date="2015-07-27T15:14:00Z"/>
          <w:sz w:val="28"/>
          <w:szCs w:val="24"/>
          <w:lang w:val="en-US"/>
          <w:rPrChange w:id="269" w:author="han" w:date="2015-07-27T15:14:00Z">
            <w:rPr>
              <w:ins w:id="270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</w:p>
    <w:p w:rsidR="009478A3" w:rsidRPr="009478A3" w:rsidRDefault="009478A3" w:rsidP="009478A3">
      <w:pPr>
        <w:tabs>
          <w:tab w:val="left" w:pos="284"/>
        </w:tabs>
        <w:ind w:left="360" w:right="200"/>
        <w:jc w:val="center"/>
        <w:rPr>
          <w:ins w:id="271" w:author="han" w:date="2015-07-27T15:14:00Z"/>
          <w:sz w:val="28"/>
          <w:szCs w:val="24"/>
          <w:lang w:val="en-US"/>
          <w:rPrChange w:id="272" w:author="han" w:date="2015-07-27T15:32:00Z">
            <w:rPr>
              <w:ins w:id="273" w:author="han" w:date="2015-07-27T15:14:00Z"/>
              <w:rFonts w:ascii="Franklin Gothic Book" w:hAnsi="Franklin Gothic Book" w:cs="Franklin Gothic Book"/>
              <w:sz w:val="28"/>
              <w:szCs w:val="24"/>
              <w:lang w:val="en-US"/>
            </w:rPr>
          </w:rPrChange>
        </w:rPr>
        <w:pPrChange w:id="274" w:author="han" w:date="2015-07-27T15:32:00Z">
          <w:pPr>
            <w:tabs>
              <w:tab w:val="left" w:pos="284"/>
            </w:tabs>
            <w:ind w:left="360" w:right="200"/>
          </w:pPr>
        </w:pPrChange>
      </w:pPr>
      <w:ins w:id="275" w:author="han" w:date="2015-07-27T15:14:00Z">
        <w:r w:rsidRPr="009478A3">
          <w:rPr>
            <w:sz w:val="28"/>
            <w:szCs w:val="24"/>
            <w:lang w:val="en-US"/>
            <w:rPrChange w:id="276" w:author="han" w:date="2015-07-27T15:32:00Z">
              <w:rPr>
                <w:rFonts w:ascii="Franklin Gothic Book" w:hAnsi="Franklin Gothic Book" w:cs="Franklin Gothic Book"/>
                <w:sz w:val="28"/>
                <w:szCs w:val="24"/>
                <w:lang w:val="en-US"/>
              </w:rPr>
            </w:rPrChange>
          </w:rPr>
          <w:t xml:space="preserve">speech </w:t>
        </w:r>
      </w:ins>
      <w:ins w:id="277" w:author="han" w:date="2015-07-27T15:32:00Z">
        <w:r w:rsidR="00FE1E8B">
          <w:rPr>
            <w:sz w:val="28"/>
            <w:szCs w:val="24"/>
            <w:lang w:val="en-US"/>
          </w:rPr>
          <w:t xml:space="preserve">emotion </w:t>
        </w:r>
      </w:ins>
      <w:ins w:id="278" w:author="han" w:date="2015-07-27T15:14:00Z">
        <w:r w:rsidRPr="009478A3">
          <w:rPr>
            <w:sz w:val="28"/>
            <w:szCs w:val="24"/>
            <w:lang w:val="en-US"/>
            <w:rPrChange w:id="279" w:author="han" w:date="2015-07-27T15:32:00Z">
              <w:rPr>
                <w:rFonts w:ascii="Franklin Gothic Book" w:hAnsi="Franklin Gothic Book" w:cs="Franklin Gothic Book"/>
                <w:sz w:val="28"/>
                <w:szCs w:val="24"/>
                <w:lang w:val="en-US"/>
              </w:rPr>
            </w:rPrChange>
          </w:rPr>
          <w:t>recognition system</w:t>
        </w:r>
      </w:ins>
      <w:ins w:id="280" w:author="han" w:date="2015-07-27T15:32:00Z">
        <w:r w:rsidR="00FE1E8B">
          <w:rPr>
            <w:sz w:val="28"/>
            <w:szCs w:val="24"/>
            <w:lang w:val="en-US"/>
          </w:rPr>
          <w:t xml:space="preserve"> structure</w:t>
        </w:r>
      </w:ins>
    </w:p>
    <w:p w:rsidR="007034CA" w:rsidRPr="007034CA" w:rsidRDefault="007034CA" w:rsidP="007034CA">
      <w:pPr>
        <w:tabs>
          <w:tab w:val="left" w:pos="284"/>
        </w:tabs>
        <w:ind w:left="360" w:right="200"/>
        <w:rPr>
          <w:ins w:id="281" w:author="han" w:date="2015-07-27T15:14:00Z"/>
          <w:sz w:val="28"/>
          <w:szCs w:val="24"/>
          <w:lang w:val="en-US"/>
          <w:rPrChange w:id="282" w:author="han" w:date="2015-07-27T15:14:00Z">
            <w:rPr>
              <w:ins w:id="283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</w:p>
    <w:p w:rsidR="007034CA" w:rsidRPr="007034CA" w:rsidRDefault="009478A3" w:rsidP="007034CA">
      <w:pPr>
        <w:numPr>
          <w:ilvl w:val="0"/>
          <w:numId w:val="24"/>
        </w:numPr>
        <w:tabs>
          <w:tab w:val="left" w:pos="284"/>
        </w:tabs>
        <w:ind w:right="200"/>
        <w:rPr>
          <w:ins w:id="284" w:author="han" w:date="2015-07-27T15:14:00Z"/>
          <w:sz w:val="28"/>
          <w:szCs w:val="24"/>
          <w:lang w:val="en-US"/>
          <w:rPrChange w:id="285" w:author="han" w:date="2015-07-27T15:14:00Z">
            <w:rPr>
              <w:ins w:id="286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287" w:author="han" w:date="2015-07-27T15:14:00Z">
        <w:r w:rsidRPr="009478A3">
          <w:rPr>
            <w:sz w:val="28"/>
            <w:szCs w:val="24"/>
            <w:lang w:val="en-US"/>
            <w:rPrChange w:id="288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Understood the </w:t>
        </w:r>
        <w:r w:rsidR="00627322">
          <w:rPr>
            <w:sz w:val="28"/>
            <w:szCs w:val="24"/>
            <w:lang w:val="en-US"/>
          </w:rPr>
          <w:t>source</w:t>
        </w:r>
      </w:ins>
      <w:ins w:id="289" w:author="han" w:date="2015-07-27T15:32:00Z">
        <w:r w:rsidR="00FE1E8B">
          <w:rPr>
            <w:sz w:val="28"/>
            <w:szCs w:val="24"/>
            <w:lang w:val="en-US"/>
          </w:rPr>
          <w:t>-</w:t>
        </w:r>
      </w:ins>
      <w:ins w:id="290" w:author="han" w:date="2015-07-27T15:14:00Z">
        <w:r w:rsidRPr="009478A3">
          <w:rPr>
            <w:sz w:val="28"/>
            <w:szCs w:val="24"/>
            <w:lang w:val="en-US"/>
            <w:rPrChange w:id="291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filter model of speech signal production</w:t>
        </w:r>
      </w:ins>
    </w:p>
    <w:p w:rsidR="007034CA" w:rsidRPr="007034CA" w:rsidRDefault="009478A3" w:rsidP="007034CA">
      <w:pPr>
        <w:numPr>
          <w:ilvl w:val="0"/>
          <w:numId w:val="24"/>
        </w:numPr>
        <w:tabs>
          <w:tab w:val="left" w:pos="284"/>
        </w:tabs>
        <w:ind w:right="200"/>
        <w:rPr>
          <w:ins w:id="292" w:author="han" w:date="2015-07-27T15:14:00Z"/>
          <w:sz w:val="28"/>
          <w:szCs w:val="24"/>
          <w:lang w:val="en-US"/>
          <w:rPrChange w:id="293" w:author="han" w:date="2015-07-27T15:14:00Z">
            <w:rPr>
              <w:ins w:id="294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295" w:author="han" w:date="2015-07-27T15:14:00Z">
        <w:r w:rsidRPr="009478A3">
          <w:rPr>
            <w:sz w:val="28"/>
            <w:szCs w:val="24"/>
            <w:lang w:val="en-US"/>
            <w:rPrChange w:id="296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Preprocessed speech emotion signal to extracted low-level features.</w:t>
        </w:r>
      </w:ins>
    </w:p>
    <w:p w:rsidR="007034CA" w:rsidRPr="007034CA" w:rsidRDefault="009478A3" w:rsidP="007034CA">
      <w:pPr>
        <w:numPr>
          <w:ilvl w:val="1"/>
          <w:numId w:val="24"/>
        </w:numPr>
        <w:tabs>
          <w:tab w:val="left" w:pos="284"/>
        </w:tabs>
        <w:ind w:right="200"/>
        <w:rPr>
          <w:ins w:id="297" w:author="han" w:date="2015-07-27T15:14:00Z"/>
          <w:sz w:val="28"/>
          <w:szCs w:val="24"/>
          <w:lang w:val="en-US"/>
          <w:rPrChange w:id="298" w:author="han" w:date="2015-07-27T15:14:00Z">
            <w:rPr>
              <w:ins w:id="299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300" w:author="han" w:date="2015-07-27T15:14:00Z">
        <w:r w:rsidRPr="009478A3">
          <w:rPr>
            <w:sz w:val="28"/>
            <w:szCs w:val="24"/>
            <w:lang w:val="en-US"/>
            <w:rPrChange w:id="301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Extracted MFCC (Mel Frequency Cepstral Coefficients) features with FFT and Mel - filter bank, applied </w:t>
        </w:r>
      </w:ins>
      <w:ins w:id="302" w:author="han" w:date="2015-07-27T15:50:00Z">
        <w:r w:rsidR="008176A0">
          <w:rPr>
            <w:sz w:val="28"/>
            <w:szCs w:val="24"/>
            <w:lang w:val="en-US"/>
          </w:rPr>
          <w:t>Descrete Cosine Transfo</w:t>
        </w:r>
      </w:ins>
      <w:ins w:id="303" w:author="han" w:date="2015-07-27T15:51:00Z">
        <w:r w:rsidR="008176A0">
          <w:rPr>
            <w:sz w:val="28"/>
            <w:szCs w:val="24"/>
            <w:lang w:val="en-US"/>
          </w:rPr>
          <w:t>rm</w:t>
        </w:r>
      </w:ins>
      <w:ins w:id="304" w:author="han" w:date="2015-07-27T15:50:00Z">
        <w:r w:rsidR="008176A0">
          <w:rPr>
            <w:sz w:val="28"/>
            <w:szCs w:val="24"/>
            <w:lang w:val="en-US"/>
          </w:rPr>
          <w:t xml:space="preserve"> (</w:t>
        </w:r>
      </w:ins>
      <w:ins w:id="305" w:author="han" w:date="2015-07-27T15:14:00Z">
        <w:r w:rsidRPr="009478A3">
          <w:rPr>
            <w:sz w:val="28"/>
            <w:szCs w:val="24"/>
            <w:lang w:val="en-US"/>
            <w:rPrChange w:id="306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DCT</w:t>
        </w:r>
      </w:ins>
      <w:ins w:id="307" w:author="han" w:date="2015-07-27T15:51:00Z">
        <w:r w:rsidR="008176A0">
          <w:rPr>
            <w:sz w:val="28"/>
            <w:szCs w:val="24"/>
            <w:lang w:val="en-US"/>
          </w:rPr>
          <w:t>)</w:t>
        </w:r>
      </w:ins>
      <w:ins w:id="308" w:author="han" w:date="2015-07-27T15:14:00Z">
        <w:r w:rsidRPr="009478A3">
          <w:rPr>
            <w:sz w:val="28"/>
            <w:szCs w:val="24"/>
            <w:lang w:val="en-US"/>
            <w:rPrChange w:id="309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 for decorrelation of coefficients</w:t>
        </w:r>
      </w:ins>
    </w:p>
    <w:p w:rsidR="007034CA" w:rsidRPr="007034CA" w:rsidRDefault="009478A3" w:rsidP="007034CA">
      <w:pPr>
        <w:numPr>
          <w:ilvl w:val="1"/>
          <w:numId w:val="24"/>
        </w:numPr>
        <w:tabs>
          <w:tab w:val="left" w:pos="284"/>
        </w:tabs>
        <w:ind w:right="200"/>
        <w:rPr>
          <w:ins w:id="310" w:author="han" w:date="2015-07-27T15:14:00Z"/>
          <w:sz w:val="28"/>
          <w:szCs w:val="24"/>
          <w:lang w:val="en-US"/>
          <w:rPrChange w:id="311" w:author="han" w:date="2015-07-27T15:14:00Z">
            <w:rPr>
              <w:ins w:id="312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313" w:author="han" w:date="2015-07-27T15:14:00Z">
        <w:r w:rsidRPr="009478A3">
          <w:rPr>
            <w:sz w:val="28"/>
            <w:szCs w:val="24"/>
            <w:lang w:val="en-US"/>
            <w:rPrChange w:id="314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Normalized the amplitude in MFCC spectrum on the energy within the whole frame</w:t>
        </w:r>
      </w:ins>
    </w:p>
    <w:p w:rsidR="007034CA" w:rsidRPr="007034CA" w:rsidRDefault="009478A3" w:rsidP="007034CA">
      <w:pPr>
        <w:numPr>
          <w:ilvl w:val="0"/>
          <w:numId w:val="24"/>
        </w:numPr>
        <w:tabs>
          <w:tab w:val="left" w:pos="284"/>
        </w:tabs>
        <w:ind w:right="200"/>
        <w:rPr>
          <w:ins w:id="315" w:author="han" w:date="2015-07-27T15:14:00Z"/>
          <w:sz w:val="28"/>
          <w:szCs w:val="24"/>
          <w:lang w:val="en-US"/>
          <w:rPrChange w:id="316" w:author="han" w:date="2015-07-27T15:14:00Z">
            <w:rPr>
              <w:ins w:id="317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318" w:author="han" w:date="2015-07-27T15:14:00Z">
        <w:r w:rsidRPr="009478A3">
          <w:rPr>
            <w:sz w:val="28"/>
            <w:szCs w:val="24"/>
            <w:lang w:val="en-US"/>
            <w:rPrChange w:id="319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Built, trained two models for feature learning. Speech emotion features are time-variant </w:t>
        </w:r>
        <w:r w:rsidR="00627322">
          <w:rPr>
            <w:sz w:val="28"/>
            <w:szCs w:val="24"/>
            <w:lang w:val="en-US"/>
          </w:rPr>
          <w:t>which require</w:t>
        </w:r>
        <w:r w:rsidRPr="009478A3">
          <w:rPr>
            <w:sz w:val="28"/>
            <w:szCs w:val="24"/>
            <w:lang w:val="en-US"/>
            <w:rPrChange w:id="320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 the model to capture variations of hidden patterns in both short and long </w:t>
        </w:r>
      </w:ins>
      <w:ins w:id="321" w:author="han" w:date="2015-07-27T15:45:00Z">
        <w:r w:rsidR="00721110">
          <w:rPr>
            <w:sz w:val="28"/>
            <w:szCs w:val="24"/>
            <w:lang w:val="en-US"/>
          </w:rPr>
          <w:t xml:space="preserve">period of time (1-1.5 </w:t>
        </w:r>
      </w:ins>
      <w:ins w:id="322" w:author="han" w:date="2015-07-27T15:46:00Z">
        <w:r w:rsidR="00721110">
          <w:rPr>
            <w:sz w:val="28"/>
            <w:szCs w:val="24"/>
            <w:lang w:val="en-US"/>
          </w:rPr>
          <w:t>s</w:t>
        </w:r>
      </w:ins>
      <w:ins w:id="323" w:author="han" w:date="2015-07-27T15:45:00Z">
        <w:r w:rsidR="00721110">
          <w:rPr>
            <w:sz w:val="28"/>
            <w:szCs w:val="24"/>
            <w:lang w:val="en-US"/>
          </w:rPr>
          <w:t>)</w:t>
        </w:r>
      </w:ins>
      <w:ins w:id="324" w:author="han" w:date="2015-07-27T15:14:00Z">
        <w:r w:rsidRPr="009478A3">
          <w:rPr>
            <w:sz w:val="28"/>
            <w:szCs w:val="24"/>
            <w:lang w:val="en-US"/>
            <w:rPrChange w:id="325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.</w:t>
        </w:r>
      </w:ins>
    </w:p>
    <w:p w:rsidR="007034CA" w:rsidRPr="007034CA" w:rsidRDefault="009478A3" w:rsidP="007034CA">
      <w:pPr>
        <w:numPr>
          <w:ilvl w:val="1"/>
          <w:numId w:val="24"/>
        </w:numPr>
        <w:tabs>
          <w:tab w:val="left" w:pos="284"/>
        </w:tabs>
        <w:ind w:right="200"/>
        <w:rPr>
          <w:ins w:id="326" w:author="han" w:date="2015-07-27T15:14:00Z"/>
          <w:sz w:val="28"/>
          <w:szCs w:val="24"/>
          <w:lang w:val="en-US"/>
          <w:rPrChange w:id="327" w:author="han" w:date="2015-07-27T15:14:00Z">
            <w:rPr>
              <w:ins w:id="328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329" w:author="han" w:date="2015-07-27T15:14:00Z">
        <w:r w:rsidRPr="009478A3">
          <w:rPr>
            <w:sz w:val="28"/>
            <w:szCs w:val="24"/>
            <w:lang w:val="en-US"/>
            <w:rPrChange w:id="330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Unsupervised feature learning with Conditional Restricted Boltzmann Machine (CRBM), trained with Contrastive Divergence algorithm.</w:t>
        </w:r>
      </w:ins>
    </w:p>
    <w:p w:rsidR="007034CA" w:rsidRPr="007034CA" w:rsidRDefault="009478A3" w:rsidP="007034CA">
      <w:pPr>
        <w:numPr>
          <w:ilvl w:val="1"/>
          <w:numId w:val="24"/>
        </w:numPr>
        <w:tabs>
          <w:tab w:val="left" w:pos="284"/>
        </w:tabs>
        <w:ind w:right="200"/>
        <w:rPr>
          <w:ins w:id="331" w:author="han" w:date="2015-07-27T15:14:00Z"/>
          <w:sz w:val="28"/>
          <w:szCs w:val="24"/>
          <w:lang w:val="en-US"/>
          <w:rPrChange w:id="332" w:author="han" w:date="2015-07-27T15:14:00Z">
            <w:rPr>
              <w:ins w:id="333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334" w:author="han" w:date="2015-07-27T15:14:00Z">
        <w:r w:rsidRPr="009478A3">
          <w:rPr>
            <w:sz w:val="28"/>
            <w:szCs w:val="24"/>
            <w:lang w:val="en-US"/>
            <w:rPrChange w:id="335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Supervised feature learning  with Convolutional Neural Network (CNN), trained with back propagation algorithm.</w:t>
        </w:r>
      </w:ins>
    </w:p>
    <w:p w:rsidR="007034CA" w:rsidRPr="007034CA" w:rsidRDefault="009478A3" w:rsidP="007034CA">
      <w:pPr>
        <w:pStyle w:val="ab"/>
        <w:numPr>
          <w:ilvl w:val="0"/>
          <w:numId w:val="24"/>
        </w:numPr>
        <w:tabs>
          <w:tab w:val="left" w:pos="284"/>
        </w:tabs>
        <w:ind w:right="200" w:firstLineChars="0"/>
        <w:rPr>
          <w:ins w:id="336" w:author="han" w:date="2015-07-27T15:14:00Z"/>
          <w:sz w:val="28"/>
          <w:szCs w:val="24"/>
          <w:lang w:val="en-US"/>
          <w:rPrChange w:id="337" w:author="han" w:date="2015-07-27T15:14:00Z">
            <w:rPr>
              <w:ins w:id="338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339" w:author="han" w:date="2015-07-27T15:14:00Z">
        <w:r w:rsidRPr="009478A3">
          <w:rPr>
            <w:sz w:val="28"/>
            <w:szCs w:val="24"/>
            <w:lang w:val="en-US"/>
            <w:rPrChange w:id="340" w:author="han" w:date="2015-07-27T15:14:00Z">
              <w:rPr>
                <w:rFonts w:ascii="Franklin Gothic Book" w:eastAsiaTheme="minorEastAsia" w:hAnsi="Franklin Gothic Book" w:cs="Franklin Gothic Book"/>
                <w:sz w:val="24"/>
                <w:szCs w:val="24"/>
                <w:lang w:val="en-US"/>
              </w:rPr>
            </w:rPrChange>
          </w:rPr>
          <w:t>Built, trained three models for supervised classification.</w:t>
        </w:r>
      </w:ins>
    </w:p>
    <w:p w:rsidR="007034CA" w:rsidRPr="007034CA" w:rsidRDefault="009478A3" w:rsidP="007034CA">
      <w:pPr>
        <w:pStyle w:val="ab"/>
        <w:numPr>
          <w:ilvl w:val="1"/>
          <w:numId w:val="24"/>
        </w:numPr>
        <w:tabs>
          <w:tab w:val="left" w:pos="284"/>
        </w:tabs>
        <w:ind w:right="200" w:firstLineChars="0"/>
        <w:rPr>
          <w:ins w:id="341" w:author="han" w:date="2015-07-27T15:14:00Z"/>
          <w:sz w:val="28"/>
          <w:szCs w:val="24"/>
          <w:lang w:val="en-US"/>
          <w:rPrChange w:id="342" w:author="han" w:date="2015-07-27T15:14:00Z">
            <w:rPr>
              <w:ins w:id="343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344" w:author="han" w:date="2015-07-27T15:14:00Z">
        <w:r w:rsidRPr="009478A3">
          <w:rPr>
            <w:sz w:val="28"/>
            <w:szCs w:val="24"/>
            <w:lang w:val="en-US"/>
            <w:rPrChange w:id="345" w:author="han" w:date="2015-07-27T15:14:00Z">
              <w:rPr>
                <w:rFonts w:ascii="Franklin Gothic Book" w:eastAsiaTheme="minorEastAsia" w:hAnsi="Franklin Gothic Book" w:cs="Franklin Gothic Book"/>
                <w:sz w:val="24"/>
                <w:szCs w:val="24"/>
                <w:lang w:val="en-US"/>
              </w:rPr>
            </w:rPrChange>
          </w:rPr>
          <w:lastRenderedPageBreak/>
          <w:t>Deep Neural Network (rectifier linear activation), trained with back propagation</w:t>
        </w:r>
      </w:ins>
    </w:p>
    <w:p w:rsidR="007034CA" w:rsidRPr="007034CA" w:rsidRDefault="009478A3" w:rsidP="007034CA">
      <w:pPr>
        <w:pStyle w:val="ab"/>
        <w:numPr>
          <w:ilvl w:val="1"/>
          <w:numId w:val="24"/>
        </w:numPr>
        <w:tabs>
          <w:tab w:val="left" w:pos="284"/>
        </w:tabs>
        <w:ind w:right="200" w:firstLineChars="0"/>
        <w:rPr>
          <w:ins w:id="346" w:author="han" w:date="2015-07-27T15:14:00Z"/>
          <w:sz w:val="28"/>
          <w:szCs w:val="24"/>
          <w:lang w:val="en-US"/>
          <w:rPrChange w:id="347" w:author="han" w:date="2015-07-27T15:14:00Z">
            <w:rPr>
              <w:ins w:id="348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349" w:author="han" w:date="2015-07-27T15:14:00Z">
        <w:r w:rsidRPr="009478A3">
          <w:rPr>
            <w:sz w:val="28"/>
            <w:szCs w:val="24"/>
            <w:lang w:val="en-US"/>
            <w:rPrChange w:id="350" w:author="han" w:date="2015-07-27T15:14:00Z">
              <w:rPr>
                <w:rFonts w:ascii="Franklin Gothic Book" w:eastAsiaTheme="minorEastAsia" w:hAnsi="Franklin Gothic Book" w:cs="Franklin Gothic Book"/>
                <w:sz w:val="24"/>
                <w:szCs w:val="24"/>
                <w:lang w:val="en-US"/>
              </w:rPr>
            </w:rPrChange>
          </w:rPr>
          <w:t>Deep Neural Network (sigmoid activation), layer-wise pre-trained as auto-encoder and trained with back propagation</w:t>
        </w:r>
      </w:ins>
      <w:ins w:id="351" w:author="han" w:date="2015-09-18T03:16:00Z">
        <w:r w:rsidR="00574EA7">
          <w:rPr>
            <w:sz w:val="28"/>
            <w:szCs w:val="24"/>
            <w:lang w:val="en-US"/>
          </w:rPr>
          <w:t xml:space="preserve"> </w:t>
        </w:r>
      </w:ins>
    </w:p>
    <w:p w:rsidR="007034CA" w:rsidRPr="007034CA" w:rsidRDefault="009478A3" w:rsidP="007034CA">
      <w:pPr>
        <w:pStyle w:val="ab"/>
        <w:numPr>
          <w:ilvl w:val="1"/>
          <w:numId w:val="24"/>
        </w:numPr>
        <w:tabs>
          <w:tab w:val="left" w:pos="284"/>
        </w:tabs>
        <w:ind w:right="200" w:firstLineChars="0"/>
        <w:rPr>
          <w:ins w:id="352" w:author="han" w:date="2015-07-27T15:14:00Z"/>
          <w:sz w:val="28"/>
          <w:szCs w:val="24"/>
          <w:lang w:val="en-US"/>
          <w:rPrChange w:id="353" w:author="han" w:date="2015-07-27T15:14:00Z">
            <w:rPr>
              <w:ins w:id="354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355" w:author="han" w:date="2015-07-27T15:14:00Z">
        <w:r w:rsidRPr="009478A3">
          <w:rPr>
            <w:sz w:val="28"/>
            <w:szCs w:val="24"/>
            <w:lang w:val="en-US"/>
            <w:rPrChange w:id="356" w:author="han" w:date="2015-07-27T15:14:00Z">
              <w:rPr>
                <w:rFonts w:ascii="Franklin Gothic Book" w:eastAsiaTheme="minorEastAsia" w:hAnsi="Franklin Gothic Book" w:cs="Franklin Gothic Book"/>
                <w:sz w:val="24"/>
                <w:szCs w:val="24"/>
                <w:lang w:val="en-US"/>
              </w:rPr>
            </w:rPrChange>
          </w:rPr>
          <w:t>Long Short Term Memory</w:t>
        </w:r>
      </w:ins>
      <w:ins w:id="357" w:author="han" w:date="2015-07-27T15:49:00Z">
        <w:r w:rsidR="00983474">
          <w:rPr>
            <w:sz w:val="28"/>
            <w:szCs w:val="24"/>
            <w:lang w:val="en-US"/>
          </w:rPr>
          <w:t xml:space="preserve"> (LSTM)</w:t>
        </w:r>
      </w:ins>
      <w:ins w:id="358" w:author="han" w:date="2015-07-27T15:14:00Z">
        <w:r w:rsidRPr="009478A3">
          <w:rPr>
            <w:sz w:val="28"/>
            <w:szCs w:val="24"/>
            <w:lang w:val="en-US"/>
            <w:rPrChange w:id="359" w:author="han" w:date="2015-07-27T15:14:00Z">
              <w:rPr>
                <w:rFonts w:ascii="Franklin Gothic Book" w:eastAsiaTheme="minorEastAsia" w:hAnsi="Franklin Gothic Book" w:cs="Franklin Gothic Book"/>
                <w:sz w:val="24"/>
                <w:szCs w:val="24"/>
                <w:lang w:val="en-US"/>
              </w:rPr>
            </w:rPrChange>
          </w:rPr>
          <w:t>, trained with back propagation through time</w:t>
        </w:r>
      </w:ins>
      <w:ins w:id="360" w:author="han" w:date="2015-09-18T03:17:00Z">
        <w:r w:rsidR="00574EA7">
          <w:rPr>
            <w:sz w:val="28"/>
            <w:szCs w:val="24"/>
            <w:lang w:val="en-US"/>
          </w:rPr>
          <w:t xml:space="preserve"> </w:t>
        </w:r>
      </w:ins>
    </w:p>
    <w:p w:rsidR="00FE1E8B" w:rsidRDefault="009478A3" w:rsidP="007034CA">
      <w:pPr>
        <w:pStyle w:val="ab"/>
        <w:numPr>
          <w:ilvl w:val="0"/>
          <w:numId w:val="24"/>
        </w:numPr>
        <w:tabs>
          <w:tab w:val="left" w:pos="284"/>
        </w:tabs>
        <w:ind w:right="200" w:firstLineChars="0"/>
        <w:rPr>
          <w:ins w:id="361" w:author="han" w:date="2015-07-27T15:34:00Z"/>
          <w:sz w:val="28"/>
          <w:szCs w:val="24"/>
          <w:lang w:val="en-US"/>
        </w:rPr>
      </w:pPr>
      <w:ins w:id="362" w:author="han" w:date="2015-07-27T15:14:00Z">
        <w:r w:rsidRPr="009478A3">
          <w:rPr>
            <w:sz w:val="28"/>
            <w:szCs w:val="24"/>
            <w:lang w:val="en-US"/>
            <w:rPrChange w:id="363" w:author="han" w:date="2015-07-27T15:14:00Z">
              <w:rPr>
                <w:rFonts w:ascii="Franklin Gothic Book" w:eastAsiaTheme="minorEastAsia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Evaluated implemented models. </w:t>
        </w:r>
      </w:ins>
    </w:p>
    <w:p w:rsidR="009478A3" w:rsidRPr="009478A3" w:rsidRDefault="009478A3" w:rsidP="009478A3">
      <w:pPr>
        <w:pStyle w:val="ab"/>
        <w:tabs>
          <w:tab w:val="left" w:pos="284"/>
        </w:tabs>
        <w:ind w:left="360" w:right="200" w:firstLineChars="0" w:firstLine="0"/>
        <w:rPr>
          <w:ins w:id="364" w:author="han" w:date="2015-07-27T15:14:00Z"/>
          <w:sz w:val="28"/>
          <w:szCs w:val="24"/>
          <w:lang w:val="en-US"/>
          <w:rPrChange w:id="365" w:author="han" w:date="2015-07-27T15:14:00Z">
            <w:rPr>
              <w:ins w:id="366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  <w:pPrChange w:id="367" w:author="han" w:date="2015-07-27T15:34:00Z">
          <w:pPr>
            <w:pStyle w:val="ab"/>
            <w:numPr>
              <w:numId w:val="24"/>
            </w:numPr>
            <w:tabs>
              <w:tab w:val="left" w:pos="284"/>
            </w:tabs>
            <w:ind w:left="360" w:right="200" w:firstLineChars="0" w:hanging="360"/>
          </w:pPr>
        </w:pPrChange>
      </w:pPr>
      <w:ins w:id="368" w:author="han" w:date="2015-07-27T15:14:00Z">
        <w:r w:rsidRPr="009478A3">
          <w:rPr>
            <w:sz w:val="28"/>
            <w:szCs w:val="24"/>
            <w:lang w:val="en-US"/>
            <w:rPrChange w:id="369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Since the spectrum fea</w:t>
        </w:r>
        <w:r w:rsidR="00627322">
          <w:rPr>
            <w:sz w:val="28"/>
            <w:szCs w:val="24"/>
            <w:lang w:val="en-US"/>
          </w:rPr>
          <w:t xml:space="preserve">tures </w:t>
        </w:r>
      </w:ins>
      <w:ins w:id="370" w:author="han" w:date="2015-07-27T15:49:00Z">
        <w:r w:rsidR="00983474">
          <w:rPr>
            <w:sz w:val="28"/>
            <w:szCs w:val="24"/>
            <w:lang w:val="en-US"/>
          </w:rPr>
          <w:t>are</w:t>
        </w:r>
      </w:ins>
      <w:ins w:id="371" w:author="han" w:date="2015-07-27T15:14:00Z">
        <w:r w:rsidRPr="009478A3">
          <w:rPr>
            <w:sz w:val="28"/>
            <w:szCs w:val="24"/>
            <w:lang w:val="en-US"/>
            <w:rPrChange w:id="372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 abstract and not evaluable with visual</w:t>
        </w:r>
        <w:r w:rsidRPr="009478A3">
          <w:rPr>
            <w:sz w:val="28"/>
            <w:szCs w:val="24"/>
            <w:lang w:val="en-US"/>
            <w:rPrChange w:id="373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i</w:t>
        </w:r>
        <w:r w:rsidRPr="009478A3">
          <w:rPr>
            <w:sz w:val="28"/>
            <w:szCs w:val="24"/>
            <w:lang w:val="en-US"/>
            <w:rPrChange w:id="374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zation, the evaluation of both models was done according to the error rate by performing classification.</w:t>
        </w:r>
      </w:ins>
    </w:p>
    <w:p w:rsidR="007034CA" w:rsidRPr="007034CA" w:rsidRDefault="009478A3" w:rsidP="007034CA">
      <w:pPr>
        <w:pStyle w:val="ab"/>
        <w:numPr>
          <w:ilvl w:val="0"/>
          <w:numId w:val="24"/>
        </w:numPr>
        <w:tabs>
          <w:tab w:val="left" w:pos="284"/>
        </w:tabs>
        <w:ind w:right="200" w:firstLineChars="0"/>
        <w:rPr>
          <w:ins w:id="375" w:author="han" w:date="2015-07-27T15:14:00Z"/>
          <w:sz w:val="28"/>
          <w:szCs w:val="24"/>
          <w:lang w:val="en-US"/>
          <w:rPrChange w:id="376" w:author="han" w:date="2015-07-27T15:14:00Z">
            <w:rPr>
              <w:ins w:id="377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</w:pPr>
      <w:ins w:id="378" w:author="han" w:date="2015-07-27T15:14:00Z">
        <w:r w:rsidRPr="009478A3">
          <w:rPr>
            <w:sz w:val="28"/>
            <w:szCs w:val="24"/>
            <w:lang w:val="en-US"/>
            <w:rPrChange w:id="379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Optimization CRBM-DNN (sigmoid/rectifier), CRBM-LSTM model p</w:t>
        </w:r>
        <w:r w:rsidRPr="009478A3">
          <w:rPr>
            <w:sz w:val="28"/>
            <w:szCs w:val="24"/>
            <w:lang w:val="en-US"/>
            <w:rPrChange w:id="380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a</w:t>
        </w:r>
        <w:r w:rsidRPr="009478A3">
          <w:rPr>
            <w:sz w:val="28"/>
            <w:szCs w:val="24"/>
            <w:lang w:val="en-US"/>
            <w:rPrChange w:id="381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rameters, weights, bias and length of temporal dependency. </w:t>
        </w:r>
      </w:ins>
    </w:p>
    <w:p w:rsidR="00FE1E8B" w:rsidRDefault="009478A3" w:rsidP="007034CA">
      <w:pPr>
        <w:pStyle w:val="ab"/>
        <w:numPr>
          <w:ilvl w:val="0"/>
          <w:numId w:val="24"/>
        </w:numPr>
        <w:tabs>
          <w:tab w:val="left" w:pos="284"/>
        </w:tabs>
        <w:ind w:right="200" w:firstLineChars="0"/>
        <w:rPr>
          <w:ins w:id="382" w:author="han" w:date="2015-07-27T15:34:00Z"/>
          <w:sz w:val="28"/>
          <w:szCs w:val="24"/>
          <w:lang w:val="en-US"/>
        </w:rPr>
      </w:pPr>
      <w:ins w:id="383" w:author="han" w:date="2015-07-27T15:14:00Z">
        <w:r w:rsidRPr="009478A3">
          <w:rPr>
            <w:sz w:val="28"/>
            <w:szCs w:val="24"/>
            <w:lang w:val="en-US"/>
            <w:rPrChange w:id="384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Optimization the hyper-parameter with grid search technique. </w:t>
        </w:r>
      </w:ins>
    </w:p>
    <w:p w:rsidR="009478A3" w:rsidRPr="009478A3" w:rsidRDefault="009478A3" w:rsidP="009478A3">
      <w:pPr>
        <w:pStyle w:val="ab"/>
        <w:tabs>
          <w:tab w:val="left" w:pos="284"/>
        </w:tabs>
        <w:ind w:left="360" w:right="200" w:firstLineChars="0" w:firstLine="0"/>
        <w:rPr>
          <w:ins w:id="385" w:author="han" w:date="2015-07-27T15:14:00Z"/>
          <w:sz w:val="28"/>
          <w:szCs w:val="24"/>
          <w:lang w:val="en-US"/>
          <w:rPrChange w:id="386" w:author="han" w:date="2015-07-27T15:14:00Z">
            <w:rPr>
              <w:ins w:id="387" w:author="han" w:date="2015-07-27T15:14:00Z"/>
              <w:rFonts w:ascii="Franklin Gothic Book" w:hAnsi="Franklin Gothic Book" w:cs="Franklin Gothic Book"/>
              <w:sz w:val="24"/>
              <w:szCs w:val="24"/>
              <w:lang w:val="en-US"/>
            </w:rPr>
          </w:rPrChange>
        </w:rPr>
        <w:pPrChange w:id="388" w:author="han" w:date="2015-07-27T15:34:00Z">
          <w:pPr>
            <w:pStyle w:val="ab"/>
            <w:numPr>
              <w:numId w:val="24"/>
            </w:numPr>
            <w:tabs>
              <w:tab w:val="left" w:pos="284"/>
            </w:tabs>
            <w:ind w:left="360" w:right="200" w:firstLineChars="0" w:hanging="360"/>
          </w:pPr>
        </w:pPrChange>
      </w:pPr>
      <w:ins w:id="389" w:author="han" w:date="2015-07-27T15:14:00Z">
        <w:r w:rsidRPr="009478A3">
          <w:rPr>
            <w:sz w:val="28"/>
            <w:szCs w:val="24"/>
            <w:lang w:val="en-US"/>
            <w:rPrChange w:id="390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H</w:t>
        </w:r>
      </w:ins>
      <w:ins w:id="391" w:author="han" w:date="2015-07-27T15:33:00Z">
        <w:r w:rsidR="00FE1E8B">
          <w:rPr>
            <w:sz w:val="28"/>
            <w:szCs w:val="24"/>
            <w:lang w:val="en-US"/>
          </w:rPr>
          <w:t>y</w:t>
        </w:r>
      </w:ins>
      <w:ins w:id="392" w:author="han" w:date="2015-07-27T15:14:00Z">
        <w:r w:rsidR="00627322">
          <w:rPr>
            <w:sz w:val="28"/>
            <w:szCs w:val="24"/>
            <w:lang w:val="en-US"/>
          </w:rPr>
          <w:t>per</w:t>
        </w:r>
      </w:ins>
      <w:ins w:id="393" w:author="han" w:date="2015-07-27T15:34:00Z">
        <w:r w:rsidR="00FE1E8B">
          <w:rPr>
            <w:sz w:val="28"/>
            <w:szCs w:val="24"/>
            <w:lang w:val="en-US"/>
          </w:rPr>
          <w:t>-</w:t>
        </w:r>
      </w:ins>
      <w:ins w:id="394" w:author="han" w:date="2015-07-27T15:14:00Z">
        <w:r w:rsidRPr="009478A3">
          <w:rPr>
            <w:sz w:val="28"/>
            <w:szCs w:val="24"/>
            <w:lang w:val="en-US"/>
            <w:rPrChange w:id="395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parameters are training</w:t>
        </w:r>
      </w:ins>
      <w:ins w:id="396" w:author="han" w:date="2015-07-27T15:33:00Z">
        <w:r w:rsidR="00FE1E8B">
          <w:rPr>
            <w:sz w:val="28"/>
            <w:szCs w:val="24"/>
            <w:lang w:val="en-US"/>
          </w:rPr>
          <w:t xml:space="preserve"> algorithm</w:t>
        </w:r>
      </w:ins>
      <w:ins w:id="397" w:author="han" w:date="2015-07-27T15:14:00Z">
        <w:r w:rsidRPr="009478A3">
          <w:rPr>
            <w:sz w:val="28"/>
            <w:szCs w:val="24"/>
            <w:lang w:val="en-US"/>
            <w:rPrChange w:id="398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 xml:space="preserve"> or model structure related p</w:t>
        </w:r>
        <w:r w:rsidRPr="009478A3">
          <w:rPr>
            <w:sz w:val="28"/>
            <w:szCs w:val="24"/>
            <w:lang w:val="en-US"/>
            <w:rPrChange w:id="399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a</w:t>
        </w:r>
        <w:r w:rsidRPr="009478A3">
          <w:rPr>
            <w:sz w:val="28"/>
            <w:szCs w:val="24"/>
            <w:lang w:val="en-US"/>
            <w:rPrChange w:id="400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rameter</w:t>
        </w:r>
      </w:ins>
      <w:ins w:id="401" w:author="han" w:date="2015-07-27T15:34:00Z">
        <w:r w:rsidR="00FE1E8B">
          <w:rPr>
            <w:sz w:val="28"/>
            <w:szCs w:val="24"/>
            <w:lang w:val="en-US"/>
          </w:rPr>
          <w:t>s</w:t>
        </w:r>
      </w:ins>
      <w:ins w:id="402" w:author="han" w:date="2015-07-27T15:14:00Z">
        <w:r w:rsidRPr="009478A3">
          <w:rPr>
            <w:sz w:val="28"/>
            <w:szCs w:val="24"/>
            <w:lang w:val="en-US"/>
            <w:rPrChange w:id="403" w:author="han" w:date="2015-07-27T15:14:00Z">
              <w:rPr>
                <w:rFonts w:ascii="Franklin Gothic Book" w:hAnsi="Franklin Gothic Book" w:cs="Franklin Gothic Book"/>
                <w:sz w:val="24"/>
                <w:szCs w:val="24"/>
                <w:lang w:val="en-US"/>
              </w:rPr>
            </w:rPrChange>
          </w:rPr>
          <w:t>: learning rate, number of hidden units and hidden layers, number of training iterations, mini-batch size for sto</w:t>
        </w:r>
        <w:r w:rsidR="00627322">
          <w:rPr>
            <w:sz w:val="28"/>
            <w:szCs w:val="24"/>
            <w:lang w:val="en-US"/>
          </w:rPr>
          <w:t>chastic gradient descent</w:t>
        </w:r>
      </w:ins>
      <w:ins w:id="404" w:author="han" w:date="2015-07-27T15:50:00Z">
        <w:r w:rsidR="00983474">
          <w:rPr>
            <w:sz w:val="28"/>
            <w:szCs w:val="24"/>
            <w:lang w:val="en-US"/>
          </w:rPr>
          <w:t xml:space="preserve"> etc.</w:t>
        </w:r>
      </w:ins>
    </w:p>
    <w:p w:rsidR="00D86E32" w:rsidRDefault="00D86E32">
      <w:pPr>
        <w:tabs>
          <w:tab w:val="left" w:pos="284"/>
        </w:tabs>
        <w:ind w:left="360" w:right="200"/>
        <w:rPr>
          <w:noProof/>
          <w:sz w:val="32"/>
          <w:szCs w:val="24"/>
          <w:lang w:val="en-US"/>
          <w:rPrChange w:id="405" w:author="han" w:date="2015-07-27T15:14:00Z">
            <w:rPr>
              <w:noProof/>
              <w:sz w:val="28"/>
              <w:szCs w:val="24"/>
            </w:rPr>
          </w:rPrChange>
        </w:rPr>
        <w:pPrChange w:id="406" w:author="han" w:date="2015-07-27T15:14:00Z">
          <w:pPr>
            <w:numPr>
              <w:numId w:val="22"/>
            </w:numPr>
            <w:tabs>
              <w:tab w:val="left" w:pos="284"/>
            </w:tabs>
            <w:ind w:left="360" w:right="200" w:hanging="360"/>
          </w:pPr>
        </w:pPrChange>
      </w:pPr>
    </w:p>
    <w:sectPr w:rsidR="00D86E32" w:rsidSect="0087693F">
      <w:headerReference w:type="default" r:id="rId9"/>
      <w:footerReference w:type="default" r:id="rId10"/>
      <w:pgSz w:w="11907" w:h="16840"/>
      <w:pgMar w:top="851" w:right="1418" w:bottom="1134" w:left="1701" w:header="709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E32" w:rsidRDefault="00D86E32" w:rsidP="00D763D2">
      <w:pPr>
        <w:ind w:left="620" w:right="200"/>
      </w:pPr>
      <w:r>
        <w:separator/>
      </w:r>
    </w:p>
  </w:endnote>
  <w:endnote w:type="continuationSeparator" w:id="1">
    <w:p w:rsidR="00D86E32" w:rsidRDefault="00D86E32" w:rsidP="00D763D2">
      <w:pPr>
        <w:ind w:left="620" w:right="2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F49" w:rsidRDefault="00292F49">
    <w:pPr>
      <w:pStyle w:val="a5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E32" w:rsidRDefault="00D86E32" w:rsidP="00D763D2">
      <w:pPr>
        <w:ind w:left="620" w:right="200"/>
      </w:pPr>
      <w:r>
        <w:separator/>
      </w:r>
    </w:p>
  </w:footnote>
  <w:footnote w:type="continuationSeparator" w:id="1">
    <w:p w:rsidR="00D86E32" w:rsidRDefault="00D86E32" w:rsidP="00D763D2">
      <w:pPr>
        <w:ind w:left="620" w:right="20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F49" w:rsidRDefault="00292F49">
    <w:pPr>
      <w:pStyle w:val="a4"/>
    </w:pPr>
    <w:r>
      <w:tab/>
    </w:r>
    <w:r>
      <w:rPr>
        <w:rFonts w:hint="eastAsia"/>
      </w:rPr>
      <w:t>T</w:t>
    </w:r>
    <w:r>
      <w:t>ätigkeit</w:t>
    </w:r>
    <w:ins w:id="407" w:author="Christoph Schmidt" w:date="2015-07-25T11:49:00Z">
      <w:r>
        <w:t>s</w:t>
      </w:r>
    </w:ins>
    <w:r>
      <w:t>beschreibung</w:t>
    </w:r>
  </w:p>
  <w:p w:rsidR="00292F49" w:rsidRDefault="00292F4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00"/>
    <w:multiLevelType w:val="hybridMultilevel"/>
    <w:tmpl w:val="E55A62C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C93E7B"/>
    <w:multiLevelType w:val="hybridMultilevel"/>
    <w:tmpl w:val="64F0E334"/>
    <w:lvl w:ilvl="0" w:tplc="1E061F24">
      <w:start w:val="1"/>
      <w:numFmt w:val="bullet"/>
      <w:lvlText w:val="-"/>
      <w:lvlJc w:val="left"/>
      <w:pPr>
        <w:ind w:left="420" w:hanging="42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654C0D"/>
    <w:multiLevelType w:val="hybridMultilevel"/>
    <w:tmpl w:val="B43E5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457AD"/>
    <w:multiLevelType w:val="hybridMultilevel"/>
    <w:tmpl w:val="C2028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9D6CC2"/>
    <w:multiLevelType w:val="hybridMultilevel"/>
    <w:tmpl w:val="17A8C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570A1B"/>
    <w:multiLevelType w:val="hybridMultilevel"/>
    <w:tmpl w:val="B284E84E"/>
    <w:lvl w:ilvl="0" w:tplc="8F9CF67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857740"/>
    <w:multiLevelType w:val="hybridMultilevel"/>
    <w:tmpl w:val="0BAC3318"/>
    <w:lvl w:ilvl="0" w:tplc="574C8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9D1600"/>
    <w:multiLevelType w:val="hybridMultilevel"/>
    <w:tmpl w:val="6DE46064"/>
    <w:lvl w:ilvl="0" w:tplc="9AFEA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0B266E"/>
    <w:multiLevelType w:val="hybridMultilevel"/>
    <w:tmpl w:val="F1ECA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542EE6"/>
    <w:multiLevelType w:val="hybridMultilevel"/>
    <w:tmpl w:val="C2E8FA08"/>
    <w:lvl w:ilvl="0" w:tplc="8F9CF67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391916"/>
    <w:multiLevelType w:val="hybridMultilevel"/>
    <w:tmpl w:val="3AEA8A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9D2133"/>
    <w:multiLevelType w:val="singleLevel"/>
    <w:tmpl w:val="D84A2CB0"/>
    <w:lvl w:ilvl="0">
      <w:start w:val="3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2">
    <w:nsid w:val="47194166"/>
    <w:multiLevelType w:val="singleLevel"/>
    <w:tmpl w:val="70E8F2EA"/>
    <w:lvl w:ilvl="0">
      <w:start w:val="196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3">
    <w:nsid w:val="4ECE70EF"/>
    <w:multiLevelType w:val="hybridMultilevel"/>
    <w:tmpl w:val="878C7BE2"/>
    <w:lvl w:ilvl="0" w:tplc="FF1ECB7A">
      <w:numFmt w:val="bullet"/>
      <w:lvlText w:val="–"/>
      <w:lvlJc w:val="left"/>
      <w:pPr>
        <w:ind w:left="360" w:hanging="360"/>
      </w:pPr>
      <w:rPr>
        <w:rFonts w:ascii="Franklin Gothic Book" w:eastAsia="SimSun" w:hAnsi="Franklin Gothic Book" w:cs="Franklin Gothic Book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89922F3"/>
    <w:multiLevelType w:val="hybridMultilevel"/>
    <w:tmpl w:val="CE88AFB6"/>
    <w:lvl w:ilvl="0" w:tplc="FF1ECB7A">
      <w:numFmt w:val="bullet"/>
      <w:lvlText w:val="–"/>
      <w:lvlJc w:val="left"/>
      <w:pPr>
        <w:ind w:left="360" w:hanging="360"/>
      </w:pPr>
      <w:rPr>
        <w:rFonts w:ascii="Franklin Gothic Book" w:eastAsia="SimSun" w:hAnsi="Franklin Gothic Book" w:cs="Franklin Gothic Book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A3C6656"/>
    <w:multiLevelType w:val="hybridMultilevel"/>
    <w:tmpl w:val="22A45B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EB106BD"/>
    <w:multiLevelType w:val="hybridMultilevel"/>
    <w:tmpl w:val="A5E82ABE"/>
    <w:lvl w:ilvl="0" w:tplc="FF1ECB7A">
      <w:numFmt w:val="bullet"/>
      <w:lvlText w:val="–"/>
      <w:lvlJc w:val="left"/>
      <w:pPr>
        <w:ind w:left="360" w:hanging="360"/>
      </w:pPr>
      <w:rPr>
        <w:rFonts w:ascii="Franklin Gothic Book" w:eastAsia="SimSun" w:hAnsi="Franklin Gothic Book" w:cs="Franklin Gothic Book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FF46171"/>
    <w:multiLevelType w:val="hybridMultilevel"/>
    <w:tmpl w:val="D8749B3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1A11D99"/>
    <w:multiLevelType w:val="hybridMultilevel"/>
    <w:tmpl w:val="7AF0A57E"/>
    <w:lvl w:ilvl="0" w:tplc="8F9CF67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DF7343"/>
    <w:multiLevelType w:val="hybridMultilevel"/>
    <w:tmpl w:val="2090BCA8"/>
    <w:lvl w:ilvl="0" w:tplc="8F9CF67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0A2C73"/>
    <w:multiLevelType w:val="hybridMultilevel"/>
    <w:tmpl w:val="437C65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88008FE"/>
    <w:multiLevelType w:val="hybridMultilevel"/>
    <w:tmpl w:val="45E23B20"/>
    <w:lvl w:ilvl="0" w:tplc="FF1ECB7A">
      <w:numFmt w:val="bullet"/>
      <w:lvlText w:val="–"/>
      <w:lvlJc w:val="left"/>
      <w:pPr>
        <w:ind w:left="360" w:hanging="360"/>
      </w:pPr>
      <w:rPr>
        <w:rFonts w:ascii="Franklin Gothic Book" w:eastAsia="SimSun" w:hAnsi="Franklin Gothic Book" w:cs="Franklin Gothic Book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B3A2DFD"/>
    <w:multiLevelType w:val="hybridMultilevel"/>
    <w:tmpl w:val="DE226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D6D129B"/>
    <w:multiLevelType w:val="hybridMultilevel"/>
    <w:tmpl w:val="EF82E6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16"/>
  </w:num>
  <w:num w:numId="5">
    <w:abstractNumId w:val="21"/>
  </w:num>
  <w:num w:numId="6">
    <w:abstractNumId w:val="14"/>
  </w:num>
  <w:num w:numId="7">
    <w:abstractNumId w:val="10"/>
  </w:num>
  <w:num w:numId="8">
    <w:abstractNumId w:val="13"/>
  </w:num>
  <w:num w:numId="9">
    <w:abstractNumId w:val="20"/>
  </w:num>
  <w:num w:numId="10">
    <w:abstractNumId w:val="22"/>
  </w:num>
  <w:num w:numId="11">
    <w:abstractNumId w:val="2"/>
  </w:num>
  <w:num w:numId="12">
    <w:abstractNumId w:val="4"/>
  </w:num>
  <w:num w:numId="13">
    <w:abstractNumId w:val="8"/>
  </w:num>
  <w:num w:numId="14">
    <w:abstractNumId w:val="3"/>
  </w:num>
  <w:num w:numId="15">
    <w:abstractNumId w:val="17"/>
  </w:num>
  <w:num w:numId="16">
    <w:abstractNumId w:val="23"/>
  </w:num>
  <w:num w:numId="17">
    <w:abstractNumId w:val="0"/>
  </w:num>
  <w:num w:numId="18">
    <w:abstractNumId w:val="5"/>
  </w:num>
  <w:num w:numId="19">
    <w:abstractNumId w:val="9"/>
  </w:num>
  <w:num w:numId="20">
    <w:abstractNumId w:val="19"/>
  </w:num>
  <w:num w:numId="21">
    <w:abstractNumId w:val="18"/>
  </w:num>
  <w:num w:numId="22">
    <w:abstractNumId w:val="7"/>
  </w:num>
  <w:num w:numId="23">
    <w:abstractNumId w:val="15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trackRevisions/>
  <w:defaultTabStop w:val="708"/>
  <w:autoHyphenation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F68A6"/>
    <w:rsid w:val="00014CE9"/>
    <w:rsid w:val="00056D76"/>
    <w:rsid w:val="000A7480"/>
    <w:rsid w:val="000B6034"/>
    <w:rsid w:val="000F7AAC"/>
    <w:rsid w:val="001047B2"/>
    <w:rsid w:val="00160204"/>
    <w:rsid w:val="001725C4"/>
    <w:rsid w:val="001B6847"/>
    <w:rsid w:val="001E1E37"/>
    <w:rsid w:val="001E5E4C"/>
    <w:rsid w:val="0020342D"/>
    <w:rsid w:val="002203C5"/>
    <w:rsid w:val="00292F49"/>
    <w:rsid w:val="002A33CD"/>
    <w:rsid w:val="002D2EFB"/>
    <w:rsid w:val="00301C71"/>
    <w:rsid w:val="003223D3"/>
    <w:rsid w:val="003518FA"/>
    <w:rsid w:val="003544BF"/>
    <w:rsid w:val="00371BED"/>
    <w:rsid w:val="003B0ADE"/>
    <w:rsid w:val="003B0EE9"/>
    <w:rsid w:val="003C0A00"/>
    <w:rsid w:val="003C4E6B"/>
    <w:rsid w:val="003C7364"/>
    <w:rsid w:val="003E0CD3"/>
    <w:rsid w:val="003F4F7A"/>
    <w:rsid w:val="00431DB0"/>
    <w:rsid w:val="00465D9E"/>
    <w:rsid w:val="00477B95"/>
    <w:rsid w:val="004E73BD"/>
    <w:rsid w:val="00507A08"/>
    <w:rsid w:val="00574EA7"/>
    <w:rsid w:val="00586221"/>
    <w:rsid w:val="005A2DA8"/>
    <w:rsid w:val="006028DE"/>
    <w:rsid w:val="006228BC"/>
    <w:rsid w:val="00627322"/>
    <w:rsid w:val="006571D3"/>
    <w:rsid w:val="00664779"/>
    <w:rsid w:val="006900C8"/>
    <w:rsid w:val="006C1D01"/>
    <w:rsid w:val="006E4D66"/>
    <w:rsid w:val="007034CA"/>
    <w:rsid w:val="00721110"/>
    <w:rsid w:val="00735B67"/>
    <w:rsid w:val="007622B4"/>
    <w:rsid w:val="00775EAF"/>
    <w:rsid w:val="007A2F40"/>
    <w:rsid w:val="00800CFD"/>
    <w:rsid w:val="008161C6"/>
    <w:rsid w:val="008176A0"/>
    <w:rsid w:val="00822F06"/>
    <w:rsid w:val="008257AA"/>
    <w:rsid w:val="008624A9"/>
    <w:rsid w:val="0087693F"/>
    <w:rsid w:val="00876F5A"/>
    <w:rsid w:val="008A7FFC"/>
    <w:rsid w:val="008F17E2"/>
    <w:rsid w:val="009478A3"/>
    <w:rsid w:val="00983474"/>
    <w:rsid w:val="009838F5"/>
    <w:rsid w:val="009C0EDC"/>
    <w:rsid w:val="009C260A"/>
    <w:rsid w:val="00A142A8"/>
    <w:rsid w:val="00A502E4"/>
    <w:rsid w:val="00A71806"/>
    <w:rsid w:val="00A83342"/>
    <w:rsid w:val="00A83CF1"/>
    <w:rsid w:val="00A971FA"/>
    <w:rsid w:val="00AC7CBF"/>
    <w:rsid w:val="00AD2DB0"/>
    <w:rsid w:val="00AE25D4"/>
    <w:rsid w:val="00B54AEB"/>
    <w:rsid w:val="00BE75B1"/>
    <w:rsid w:val="00C14120"/>
    <w:rsid w:val="00C161E1"/>
    <w:rsid w:val="00C822DA"/>
    <w:rsid w:val="00C94ADE"/>
    <w:rsid w:val="00CB39E4"/>
    <w:rsid w:val="00D763D2"/>
    <w:rsid w:val="00D86E32"/>
    <w:rsid w:val="00D949B7"/>
    <w:rsid w:val="00DE1DD8"/>
    <w:rsid w:val="00DF69FA"/>
    <w:rsid w:val="00E1475B"/>
    <w:rsid w:val="00E15F70"/>
    <w:rsid w:val="00E25651"/>
    <w:rsid w:val="00E60516"/>
    <w:rsid w:val="00EA38C0"/>
    <w:rsid w:val="00EC46EF"/>
    <w:rsid w:val="00ED3540"/>
    <w:rsid w:val="00ED633E"/>
    <w:rsid w:val="00EE5D34"/>
    <w:rsid w:val="00EF68A6"/>
    <w:rsid w:val="00F0305C"/>
    <w:rsid w:val="00F04C55"/>
    <w:rsid w:val="00F14B9A"/>
    <w:rsid w:val="00F1533F"/>
    <w:rsid w:val="00F20F55"/>
    <w:rsid w:val="00F33107"/>
    <w:rsid w:val="00F863A4"/>
    <w:rsid w:val="00FE1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93F"/>
    <w:pPr>
      <w:autoSpaceDE w:val="0"/>
      <w:autoSpaceDN w:val="0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atz1">
    <w:name w:val="Absatz1"/>
    <w:basedOn w:val="a"/>
    <w:rsid w:val="0087693F"/>
    <w:pPr>
      <w:spacing w:line="380" w:lineRule="exact"/>
      <w:ind w:firstLine="454"/>
      <w:jc w:val="both"/>
    </w:pPr>
    <w:rPr>
      <w:sz w:val="27"/>
      <w:szCs w:val="27"/>
    </w:rPr>
  </w:style>
  <w:style w:type="paragraph" w:customStyle="1" w:styleId="Absatz0">
    <w:name w:val="Absatz0"/>
    <w:basedOn w:val="a"/>
    <w:rsid w:val="0087693F"/>
    <w:pPr>
      <w:spacing w:line="380" w:lineRule="exact"/>
      <w:jc w:val="both"/>
    </w:pPr>
    <w:rPr>
      <w:sz w:val="27"/>
      <w:szCs w:val="27"/>
    </w:rPr>
  </w:style>
  <w:style w:type="character" w:styleId="a3">
    <w:name w:val="Hyperlink"/>
    <w:basedOn w:val="a0"/>
    <w:rsid w:val="0087693F"/>
    <w:rPr>
      <w:color w:val="0000FF"/>
      <w:u w:val="single"/>
    </w:rPr>
  </w:style>
  <w:style w:type="paragraph" w:styleId="a4">
    <w:name w:val="header"/>
    <w:basedOn w:val="a"/>
    <w:rsid w:val="0087693F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87693F"/>
    <w:pPr>
      <w:tabs>
        <w:tab w:val="center" w:pos="4536"/>
        <w:tab w:val="right" w:pos="9072"/>
      </w:tabs>
    </w:pPr>
  </w:style>
  <w:style w:type="character" w:styleId="a6">
    <w:name w:val="annotation reference"/>
    <w:basedOn w:val="a0"/>
    <w:uiPriority w:val="99"/>
    <w:semiHidden/>
    <w:unhideWhenUsed/>
    <w:rsid w:val="00822F06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822F06"/>
  </w:style>
  <w:style w:type="character" w:customStyle="1" w:styleId="Char">
    <w:name w:val="批注文字 Char"/>
    <w:basedOn w:val="a0"/>
    <w:link w:val="a7"/>
    <w:uiPriority w:val="99"/>
    <w:semiHidden/>
    <w:rsid w:val="00822F06"/>
    <w:rPr>
      <w:lang w:val="de-DE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822F06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822F06"/>
    <w:rPr>
      <w:b/>
      <w:bCs/>
      <w:lang w:val="de-DE"/>
    </w:rPr>
  </w:style>
  <w:style w:type="paragraph" w:styleId="a9">
    <w:name w:val="Balloon Text"/>
    <w:basedOn w:val="a"/>
    <w:link w:val="Char1"/>
    <w:uiPriority w:val="99"/>
    <w:semiHidden/>
    <w:unhideWhenUsed/>
    <w:rsid w:val="00822F0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22F06"/>
    <w:rPr>
      <w:sz w:val="18"/>
      <w:szCs w:val="18"/>
      <w:lang w:val="de-DE"/>
    </w:rPr>
  </w:style>
  <w:style w:type="paragraph" w:styleId="aa">
    <w:name w:val="Revision"/>
    <w:hidden/>
    <w:uiPriority w:val="99"/>
    <w:semiHidden/>
    <w:rsid w:val="00EA38C0"/>
    <w:rPr>
      <w:lang w:val="de-DE"/>
    </w:rPr>
  </w:style>
  <w:style w:type="paragraph" w:styleId="ab">
    <w:name w:val="List Paragraph"/>
    <w:basedOn w:val="a"/>
    <w:uiPriority w:val="34"/>
    <w:qFormat/>
    <w:rsid w:val="007034CA"/>
    <w:pPr>
      <w:ind w:firstLineChars="200" w:firstLine="420"/>
    </w:pPr>
    <w:rPr>
      <w:rFonts w:eastAsia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CDD2D-FB4D-4DF3-A241-ACC516764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 7</vt:lpstr>
    </vt:vector>
  </TitlesOfParts>
  <Company>Schreibbüro</Company>
  <LinksUpToDate>false</LinksUpToDate>
  <CharactersWithSpaces>8259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7</dc:title>
  <dc:creator>Bewerbungsmappen.de</dc:creator>
  <cp:lastModifiedBy>han</cp:lastModifiedBy>
  <cp:revision>13</cp:revision>
  <cp:lastPrinted>2015-07-27T13:52:00Z</cp:lastPrinted>
  <dcterms:created xsi:type="dcterms:W3CDTF">2015-07-23T22:52:00Z</dcterms:created>
  <dcterms:modified xsi:type="dcterms:W3CDTF">2015-09-18T02:14:00Z</dcterms:modified>
</cp:coreProperties>
</file>